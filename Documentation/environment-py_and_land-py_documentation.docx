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2F9" w:rsidRPr="00820C02" w:rsidRDefault="006B02F9" w:rsidP="00820C02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820C02">
        <w:rPr>
          <w:rFonts w:ascii="Times New Roman" w:hAnsi="Times New Roman" w:cs="Times New Roman"/>
          <w:sz w:val="32"/>
          <w:szCs w:val="32"/>
        </w:rPr>
        <w:t>environment.py</w:t>
      </w:r>
    </w:p>
    <w:p w:rsidR="006B02F9" w:rsidRPr="00820C02" w:rsidRDefault="006B02F9" w:rsidP="00AA2718">
      <w:pPr>
        <w:spacing w:before="13"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6B02F9" w:rsidRPr="00820C02" w:rsidRDefault="006B02F9" w:rsidP="00AA2718">
      <w:pPr>
        <w:spacing w:before="13" w:after="0" w:line="260" w:lineRule="exact"/>
        <w:rPr>
          <w:rFonts w:ascii="Times New Roman" w:hAnsi="Times New Roman" w:cs="Times New Roman"/>
          <w:sz w:val="24"/>
          <w:szCs w:val="24"/>
        </w:rPr>
      </w:pPr>
      <w:r w:rsidRPr="00820C02">
        <w:rPr>
          <w:rFonts w:ascii="Times New Roman" w:hAnsi="Times New Roman" w:cs="Times New Roman"/>
          <w:sz w:val="24"/>
          <w:szCs w:val="24"/>
        </w:rPr>
        <w:t>This module simply sets vegetation to certain types. See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89"/>
      </w:tblGrid>
      <w:tr w:rsidR="006B02F9" w:rsidRPr="00EB2C5E" w:rsidTr="00820C02">
        <w:tc>
          <w:tcPr>
            <w:tcW w:w="985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189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Vegetation</w:t>
            </w:r>
          </w:p>
        </w:tc>
      </w:tr>
      <w:tr w:rsidR="006B02F9" w:rsidRPr="00EB2C5E" w:rsidTr="00820C02">
        <w:tc>
          <w:tcPr>
            <w:tcW w:w="985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9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Bamboo</w:t>
            </w:r>
          </w:p>
        </w:tc>
      </w:tr>
      <w:tr w:rsidR="006B02F9" w:rsidRPr="00EB2C5E" w:rsidTr="00820C02">
        <w:tc>
          <w:tcPr>
            <w:tcW w:w="985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9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Coniferous</w:t>
            </w:r>
          </w:p>
        </w:tc>
        <w:bookmarkStart w:id="0" w:name="_GoBack"/>
        <w:bookmarkEnd w:id="0"/>
      </w:tr>
      <w:tr w:rsidR="006B02F9" w:rsidRPr="00EB2C5E" w:rsidTr="00820C02">
        <w:tc>
          <w:tcPr>
            <w:tcW w:w="985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9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Broadleaf</w:t>
            </w:r>
          </w:p>
        </w:tc>
      </w:tr>
      <w:tr w:rsidR="006B02F9" w:rsidRPr="00EB2C5E" w:rsidTr="00820C02">
        <w:tc>
          <w:tcPr>
            <w:tcW w:w="985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9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Mixed</w:t>
            </w:r>
          </w:p>
        </w:tc>
      </w:tr>
      <w:tr w:rsidR="006B02F9" w:rsidRPr="00EB2C5E" w:rsidTr="00820C02">
        <w:tc>
          <w:tcPr>
            <w:tcW w:w="985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9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Lichen</w:t>
            </w:r>
          </w:p>
        </w:tc>
      </w:tr>
      <w:tr w:rsidR="006B02F9" w:rsidRPr="00EB2C5E" w:rsidTr="00820C02">
        <w:tc>
          <w:tcPr>
            <w:tcW w:w="985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9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Deciduous</w:t>
            </w:r>
          </w:p>
        </w:tc>
      </w:tr>
      <w:tr w:rsidR="006B02F9" w:rsidRPr="00EB2C5E" w:rsidTr="00820C02">
        <w:tc>
          <w:tcPr>
            <w:tcW w:w="985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89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Shrublands</w:t>
            </w:r>
          </w:p>
        </w:tc>
      </w:tr>
      <w:tr w:rsidR="006B02F9" w:rsidRPr="00EB2C5E" w:rsidTr="00820C02">
        <w:tc>
          <w:tcPr>
            <w:tcW w:w="985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89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Clouds</w:t>
            </w:r>
          </w:p>
        </w:tc>
      </w:tr>
      <w:tr w:rsidR="006B02F9" w:rsidRPr="00EB2C5E" w:rsidTr="00820C02">
        <w:tc>
          <w:tcPr>
            <w:tcW w:w="985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89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Farmland</w:t>
            </w:r>
          </w:p>
        </w:tc>
      </w:tr>
      <w:tr w:rsidR="006B02F9" w:rsidRPr="00EB2C5E" w:rsidTr="00820C02">
        <w:tc>
          <w:tcPr>
            <w:tcW w:w="985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89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Household</w:t>
            </w:r>
          </w:p>
        </w:tc>
      </w:tr>
      <w:tr w:rsidR="006B02F9" w:rsidRPr="00EB2C5E" w:rsidTr="00820C02">
        <w:tc>
          <w:tcPr>
            <w:tcW w:w="985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89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Farm</w:t>
            </w:r>
          </w:p>
        </w:tc>
      </w:tr>
      <w:tr w:rsidR="006B02F9" w:rsidRPr="00EB2C5E" w:rsidTr="00820C02">
        <w:tc>
          <w:tcPr>
            <w:tcW w:w="985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89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PES</w:t>
            </w:r>
          </w:p>
        </w:tc>
      </w:tr>
      <w:tr w:rsidR="006B02F9" w:rsidRPr="00EB2C5E" w:rsidTr="00820C02">
        <w:tc>
          <w:tcPr>
            <w:tcW w:w="985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89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Forest</w:t>
            </w:r>
          </w:p>
        </w:tc>
      </w:tr>
      <w:tr w:rsidR="006B02F9" w:rsidRPr="00EB2C5E" w:rsidTr="00820C02">
        <w:tc>
          <w:tcPr>
            <w:tcW w:w="985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-9999</w:t>
            </w:r>
          </w:p>
        </w:tc>
        <w:tc>
          <w:tcPr>
            <w:tcW w:w="2189" w:type="dxa"/>
          </w:tcPr>
          <w:p w:rsidR="006B02F9" w:rsidRPr="00820C02" w:rsidRDefault="006B02F9" w:rsidP="00AA2718">
            <w:pPr>
              <w:spacing w:before="13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0C02">
              <w:rPr>
                <w:rFonts w:ascii="Times New Roman" w:hAnsi="Times New Roman" w:cs="Times New Roman"/>
                <w:sz w:val="24"/>
                <w:szCs w:val="24"/>
              </w:rPr>
              <w:t>Outside_FNNR</w:t>
            </w:r>
            <w:proofErr w:type="spellEnd"/>
          </w:p>
        </w:tc>
      </w:tr>
    </w:tbl>
    <w:p w:rsidR="006B02F9" w:rsidRPr="00820C02" w:rsidRDefault="006B02F9" w:rsidP="006B02F9">
      <w:pPr>
        <w:spacing w:before="13" w:after="0" w:line="260" w:lineRule="exact"/>
        <w:rPr>
          <w:rFonts w:ascii="Times New Roman" w:hAnsi="Times New Roman" w:cs="Times New Roman"/>
          <w:sz w:val="24"/>
          <w:szCs w:val="24"/>
        </w:rPr>
      </w:pPr>
      <w:r w:rsidRPr="00820C02">
        <w:rPr>
          <w:rFonts w:ascii="Times New Roman" w:hAnsi="Times New Roman" w:cs="Times New Roman"/>
          <w:sz w:val="24"/>
          <w:szCs w:val="24"/>
        </w:rPr>
        <w:br/>
        <w:t>It also sets elevation deemed to be “out of bounds” of normal monkey movement range. By default, here are the settings:</w:t>
      </w:r>
    </w:p>
    <w:p w:rsidR="00F46D28" w:rsidRPr="00820C02" w:rsidRDefault="006B02F9" w:rsidP="00820C02">
      <w:pPr>
        <w:spacing w:before="13" w:after="0" w:line="260" w:lineRule="exact"/>
        <w:rPr>
          <w:rFonts w:ascii="Times New Roman" w:hAnsi="Times New Roman" w:cs="Times New Roman"/>
        </w:rPr>
      </w:pPr>
      <w:r w:rsidRPr="00820C02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820C02">
        <w:rPr>
          <w:rFonts w:ascii="Times New Roman" w:hAnsi="Times New Roman" w:cs="Times New Roman"/>
          <w:sz w:val="24"/>
          <w:szCs w:val="24"/>
        </w:rPr>
        <w:t>Elevation_Out_of_</w:t>
      </w:r>
      <w:proofErr w:type="gramStart"/>
      <w:r w:rsidRPr="00820C02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820C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C02">
        <w:rPr>
          <w:rFonts w:ascii="Times New Roman" w:hAnsi="Times New Roman" w:cs="Times New Roman"/>
          <w:sz w:val="24"/>
          <w:szCs w:val="24"/>
        </w:rPr>
        <w:t>Environment):</w:t>
      </w:r>
      <w:r w:rsidRPr="00820C0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20C02">
        <w:rPr>
          <w:rFonts w:ascii="Times New Roman" w:hAnsi="Times New Roman" w:cs="Times New Roman"/>
          <w:sz w:val="24"/>
          <w:szCs w:val="24"/>
        </w:rPr>
        <w:t>lower_bound</w:t>
      </w:r>
      <w:proofErr w:type="spellEnd"/>
      <w:r w:rsidRPr="00820C02">
        <w:rPr>
          <w:rFonts w:ascii="Times New Roman" w:hAnsi="Times New Roman" w:cs="Times New Roman"/>
          <w:sz w:val="24"/>
          <w:szCs w:val="24"/>
        </w:rPr>
        <w:t xml:space="preserve"> = 1000</w:t>
      </w:r>
      <w:r w:rsidRPr="00820C0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20C02">
        <w:rPr>
          <w:rFonts w:ascii="Times New Roman" w:hAnsi="Times New Roman" w:cs="Times New Roman"/>
          <w:sz w:val="24"/>
          <w:szCs w:val="24"/>
        </w:rPr>
        <w:t>upper_bound</w:t>
      </w:r>
      <w:proofErr w:type="spellEnd"/>
      <w:r w:rsidRPr="00820C02">
        <w:rPr>
          <w:rFonts w:ascii="Times New Roman" w:hAnsi="Times New Roman" w:cs="Times New Roman"/>
          <w:sz w:val="24"/>
          <w:szCs w:val="24"/>
        </w:rPr>
        <w:t xml:space="preserve"> = 2200</w:t>
      </w:r>
    </w:p>
    <w:p w:rsidR="000A6076" w:rsidRPr="00820C02" w:rsidRDefault="0029394B" w:rsidP="00820C02">
      <w:pPr>
        <w:pStyle w:val="Heading1"/>
        <w:rPr>
          <w:rFonts w:ascii="Times New Roman" w:hAnsi="Times New Roman" w:cs="Times New Roman"/>
        </w:rPr>
      </w:pPr>
      <w:r w:rsidRPr="00820C02">
        <w:rPr>
          <w:rFonts w:ascii="Times New Roman" w:hAnsi="Times New Roman" w:cs="Times New Roman"/>
        </w:rPr>
        <w:t>land.py</w:t>
      </w:r>
    </w:p>
    <w:p w:rsidR="00D512D2" w:rsidRPr="00820C02" w:rsidRDefault="00D512D2" w:rsidP="000A6076">
      <w:pPr>
        <w:spacing w:before="40" w:after="0" w:line="254" w:lineRule="auto"/>
        <w:rPr>
          <w:rFonts w:ascii="Times New Roman" w:eastAsia="Courier New" w:hAnsi="Times New Roman" w:cs="Times New Roman"/>
          <w:sz w:val="20"/>
          <w:szCs w:val="20"/>
        </w:rPr>
      </w:pPr>
    </w:p>
    <w:p w:rsidR="00091720" w:rsidRPr="00820C02" w:rsidRDefault="00091720" w:rsidP="00091720">
      <w:pPr>
        <w:spacing w:before="13" w:after="0" w:line="220" w:lineRule="exact"/>
        <w:ind w:right="-20"/>
        <w:rPr>
          <w:rFonts w:ascii="Times New Roman" w:eastAsia="Arial" w:hAnsi="Times New Roman" w:cs="Times New Roman"/>
          <w:b/>
          <w:sz w:val="24"/>
          <w:szCs w:val="24"/>
        </w:rPr>
      </w:pPr>
      <w:r w:rsidRPr="00820C02">
        <w:rPr>
          <w:rFonts w:ascii="Times New Roman" w:eastAsia="Arial" w:hAnsi="Times New Roman" w:cs="Times New Roman"/>
          <w:b/>
          <w:sz w:val="24"/>
          <w:szCs w:val="24"/>
        </w:rPr>
        <w:t>The</w:t>
      </w:r>
      <w:r w:rsidRPr="00820C02">
        <w:rPr>
          <w:rFonts w:ascii="Times New Roman" w:eastAsia="Arial" w:hAnsi="Times New Roman" w:cs="Times New Roman"/>
          <w:b/>
          <w:spacing w:val="21"/>
          <w:sz w:val="24"/>
          <w:szCs w:val="24"/>
        </w:rPr>
        <w:t xml:space="preserve"> </w:t>
      </w:r>
      <w:r w:rsidRPr="00820C02">
        <w:rPr>
          <w:rFonts w:ascii="Times New Roman" w:eastAsia="Arial" w:hAnsi="Times New Roman" w:cs="Times New Roman"/>
          <w:b/>
          <w:i/>
          <w:sz w:val="24"/>
          <w:szCs w:val="24"/>
        </w:rPr>
        <w:t>GTGP-participation</w:t>
      </w:r>
      <w:r w:rsidRPr="00820C02">
        <w:rPr>
          <w:rFonts w:ascii="Times New Roman" w:eastAsia="Arial" w:hAnsi="Times New Roman" w:cs="Times New Roman"/>
          <w:b/>
          <w:sz w:val="24"/>
          <w:szCs w:val="24"/>
        </w:rPr>
        <w:t xml:space="preserve"> function  </w:t>
      </w:r>
    </w:p>
    <w:p w:rsidR="00091720" w:rsidRPr="00820C02" w:rsidRDefault="00091720" w:rsidP="00091720">
      <w:pPr>
        <w:spacing w:before="13" w:after="0" w:line="220" w:lineRule="exact"/>
        <w:ind w:right="-20"/>
        <w:rPr>
          <w:rFonts w:ascii="Times New Roman" w:eastAsia="Arial" w:hAnsi="Times New Roman" w:cs="Times New Roman"/>
          <w:sz w:val="24"/>
          <w:szCs w:val="24"/>
        </w:rPr>
      </w:pPr>
      <w:r w:rsidRPr="00820C02">
        <w:rPr>
          <w:rFonts w:ascii="Times New Roman" w:eastAsia="Arial" w:hAnsi="Times New Roman" w:cs="Times New Roman"/>
          <w:sz w:val="24"/>
          <w:szCs w:val="24"/>
        </w:rPr>
        <w:t xml:space="preserve">** </w:t>
      </w:r>
      <w:r w:rsidR="00994F0C" w:rsidRPr="00820C02">
        <w:rPr>
          <w:rFonts w:ascii="Times New Roman" w:eastAsia="Arial" w:hAnsi="Times New Roman" w:cs="Times New Roman"/>
          <w:sz w:val="24"/>
          <w:szCs w:val="24"/>
        </w:rPr>
        <w:t xml:space="preserve">Once in GTGP, no exit, until contract expires (simulation pauses and parameters </w:t>
      </w:r>
      <w:proofErr w:type="gramStart"/>
      <w:r w:rsidR="00994F0C" w:rsidRPr="00820C02">
        <w:rPr>
          <w:rFonts w:ascii="Times New Roman" w:eastAsia="Arial" w:hAnsi="Times New Roman" w:cs="Times New Roman"/>
          <w:sz w:val="24"/>
          <w:szCs w:val="24"/>
        </w:rPr>
        <w:t>reset)</w:t>
      </w:r>
      <w:r w:rsidRPr="00820C02">
        <w:rPr>
          <w:rFonts w:ascii="Times New Roman" w:eastAsia="Arial" w:hAnsi="Times New Roman" w:cs="Times New Roman"/>
          <w:sz w:val="24"/>
          <w:szCs w:val="24"/>
        </w:rPr>
        <w:t>*</w:t>
      </w:r>
      <w:proofErr w:type="gramEnd"/>
      <w:r w:rsidRPr="00820C02">
        <w:rPr>
          <w:rFonts w:ascii="Times New Roman" w:eastAsia="Arial" w:hAnsi="Times New Roman" w:cs="Times New Roman"/>
          <w:sz w:val="24"/>
          <w:szCs w:val="24"/>
        </w:rPr>
        <w:t>*</w:t>
      </w:r>
    </w:p>
    <w:p w:rsidR="00091720" w:rsidRPr="00820C02" w:rsidRDefault="00091720" w:rsidP="00091720">
      <w:pPr>
        <w:rPr>
          <w:rFonts w:ascii="Times New Roman" w:hAnsi="Times New Roman" w:cs="Times New Roman"/>
          <w:sz w:val="24"/>
          <w:szCs w:val="24"/>
        </w:rPr>
      </w:pPr>
    </w:p>
    <w:p w:rsidR="00091720" w:rsidRPr="00820C02" w:rsidRDefault="00091720" w:rsidP="00091720">
      <w:pPr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>GTGP-participation</w:t>
      </w:r>
      <w:r w:rsidR="0082184F" w:rsidRPr="00820C02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4D75FD" w:rsidRPr="00820C02" w:rsidRDefault="004D75FD" w:rsidP="004D75FD">
      <w:pPr>
        <w:ind w:firstLine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PES_Span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= 8*73; **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PES_Span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is a global </w:t>
      </w:r>
      <w:r w:rsidR="002738D5" w:rsidRPr="00820C02">
        <w:rPr>
          <w:rFonts w:ascii="Times New Roman" w:eastAsia="Courier New" w:hAnsi="Times New Roman" w:cs="Times New Roman"/>
          <w:sz w:val="24"/>
          <w:szCs w:val="24"/>
        </w:rPr>
        <w:t>parameter</w:t>
      </w: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equal to years of planned PES payment since beginning of simulation—default to 8 years, but changeable. Convert from years to steps</w:t>
      </w:r>
      <w:r w:rsidR="001B596F" w:rsidRPr="00820C02">
        <w:rPr>
          <w:rFonts w:ascii="Times New Roman" w:eastAsia="Courier New" w:hAnsi="Times New Roman" w:cs="Times New Roman"/>
          <w:sz w:val="24"/>
          <w:szCs w:val="24"/>
        </w:rPr>
        <w:t>. Note this is Okay, but may explain why there are drops of enrollments after some years as pay stops</w:t>
      </w:r>
      <w:r w:rsidRPr="00820C02">
        <w:rPr>
          <w:rFonts w:ascii="Times New Roman" w:eastAsia="Courier New" w:hAnsi="Times New Roman" w:cs="Times New Roman"/>
          <w:sz w:val="24"/>
          <w:szCs w:val="24"/>
        </w:rPr>
        <w:t>*</w:t>
      </w:r>
    </w:p>
    <w:p w:rsidR="004D75FD" w:rsidRPr="00820C02" w:rsidRDefault="004D75FD" w:rsidP="004D75FD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YearsPassed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= # of steps passed/73; **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YearsPassed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is a global variable, equal to number of years since start of simulation**</w:t>
      </w:r>
    </w:p>
    <w:p w:rsidR="004D75FD" w:rsidRPr="00820C02" w:rsidRDefault="004D75FD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 </w:t>
      </w:r>
      <w:proofErr w:type="spellStart"/>
      <w:r w:rsidR="00D65DDC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No_Pay_pct</w:t>
      </w:r>
      <w:proofErr w:type="spellEnd"/>
      <w:r w:rsidR="00D65DDC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= 0.</w:t>
      </w:r>
      <w:r w:rsidR="002272C3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4</w:t>
      </w: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; **</w:t>
      </w:r>
      <w:r w:rsidR="00B054E9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Change to 0.25 or another value around </w:t>
      </w:r>
      <w:proofErr w:type="gramStart"/>
      <w:r w:rsidR="00B054E9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it</w:t>
      </w:r>
      <w:proofErr w:type="gramEnd"/>
      <w:r w:rsidR="00B054E9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A </w:t>
      </w:r>
      <w:r w:rsidR="002272C3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% parameter</w:t>
      </w: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2272C3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that decreases </w:t>
      </w:r>
      <w:proofErr w:type="spellStart"/>
      <w:r w:rsidR="00D65DDC" w:rsidRPr="00820C02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D65DDC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(</w:t>
      </w:r>
      <w:r w:rsidR="002272C3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the prob </w:t>
      </w:r>
      <w:r w:rsidR="002738D5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a</w:t>
      </w: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HH is willing to </w:t>
      </w:r>
      <w:r w:rsidR="002272C3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participate in GTGP</w:t>
      </w:r>
      <w:r w:rsidR="00D65DDC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)</w:t>
      </w:r>
      <w:r w:rsidR="002272C3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even if payment stops</w:t>
      </w: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*</w:t>
      </w:r>
      <w:r w:rsidR="002272C3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*</w:t>
      </w:r>
    </w:p>
    <w:p w:rsidR="00507CFF" w:rsidRPr="00820C02" w:rsidRDefault="00507CFF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minThreshhold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=0.3; **</w:t>
      </w:r>
      <w:r w:rsidR="00B054E9" w:rsidRPr="00820C02">
        <w:rPr>
          <w:rFonts w:ascii="Times New Roman" w:eastAsia="Courier New" w:hAnsi="Times New Roman" w:cs="Times New Roman"/>
          <w:sz w:val="24"/>
          <w:szCs w:val="24"/>
        </w:rPr>
        <w:t xml:space="preserve"> Change to 0.2 or o.25</w:t>
      </w: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 % parameter that</w:t>
      </w:r>
      <w:r w:rsidR="007F0081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decreases </w:t>
      </w:r>
      <w:proofErr w:type="spellStart"/>
      <w:r w:rsidR="007F0081" w:rsidRPr="00820C02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  <w:r w:rsidR="007F0081" w:rsidRPr="00820C02">
        <w:rPr>
          <w:rFonts w:ascii="Times New Roman" w:eastAsia="Courier New" w:hAnsi="Times New Roman" w:cs="Times New Roman"/>
          <w:sz w:val="24"/>
          <w:szCs w:val="24"/>
        </w:rPr>
        <w:t xml:space="preserve"> when the parcel is a GTGP one</w:t>
      </w:r>
      <w:r w:rsidRPr="00820C02">
        <w:rPr>
          <w:rFonts w:ascii="Times New Roman" w:eastAsia="Courier New" w:hAnsi="Times New Roman" w:cs="Times New Roman"/>
          <w:sz w:val="24"/>
          <w:szCs w:val="24"/>
        </w:rPr>
        <w:t>**</w:t>
      </w:r>
    </w:p>
    <w:p w:rsidR="004D75FD" w:rsidRPr="00820C02" w:rsidRDefault="004D75FD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ab/>
      </w: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If (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YearsPassed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&lt;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PESSpan</w:t>
      </w:r>
      <w:proofErr w:type="spellEnd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) then</w:t>
      </w:r>
    </w:p>
    <w:p w:rsidR="004D75FD" w:rsidRPr="00820C02" w:rsidRDefault="004D75FD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 xml:space="preserve"> [</w:t>
      </w:r>
    </w:p>
    <w:p w:rsidR="004D75FD" w:rsidRPr="00820C02" w:rsidRDefault="004D75FD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 xml:space="preserve">   </w:t>
      </w:r>
      <w:proofErr w:type="spellStart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PayExist</w:t>
      </w:r>
      <w:proofErr w:type="spellEnd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=True; **A logical variable that takes true or false**</w:t>
      </w:r>
    </w:p>
    <w:p w:rsidR="004D75FD" w:rsidRPr="00820C02" w:rsidRDefault="004D75FD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  ]</w:t>
      </w:r>
    </w:p>
    <w:p w:rsidR="004D75FD" w:rsidRPr="00820C02" w:rsidRDefault="004D75FD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  Else</w:t>
      </w:r>
    </w:p>
    <w:p w:rsidR="004D75FD" w:rsidRPr="00820C02" w:rsidRDefault="004D75FD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 xml:space="preserve"> [</w:t>
      </w:r>
    </w:p>
    <w:p w:rsidR="004D75FD" w:rsidRPr="00820C02" w:rsidRDefault="004D75FD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 xml:space="preserve">   </w:t>
      </w:r>
      <w:proofErr w:type="spellStart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PayExist</w:t>
      </w:r>
      <w:proofErr w:type="spellEnd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=False; **A logical variable that takes yes or no**</w:t>
      </w:r>
    </w:p>
    <w:p w:rsidR="004D75FD" w:rsidRPr="00820C02" w:rsidRDefault="004D75FD" w:rsidP="004D75FD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  ]</w:t>
      </w:r>
    </w:p>
    <w:p w:rsidR="004D75FD" w:rsidRPr="00820C02" w:rsidRDefault="004D75FD" w:rsidP="004D75FD">
      <w:pPr>
        <w:rPr>
          <w:rFonts w:ascii="Times New Roman" w:eastAsia="Courier New" w:hAnsi="Times New Roman" w:cs="Times New Roman"/>
          <w:sz w:val="24"/>
          <w:szCs w:val="24"/>
        </w:rPr>
      </w:pPr>
    </w:p>
    <w:p w:rsidR="002B074A" w:rsidRPr="00820C02" w:rsidRDefault="00091720" w:rsidP="0095444B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>[</w:t>
      </w:r>
      <w:r w:rsidR="000374B6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Preset </w:t>
      </w:r>
      <w:proofErr w:type="spellStart"/>
      <w:r w:rsidR="000374B6" w:rsidRPr="00820C02">
        <w:rPr>
          <w:rFonts w:ascii="Times New Roman" w:eastAsia="Courier New" w:hAnsi="Times New Roman" w:cs="Times New Roman"/>
          <w:sz w:val="24"/>
          <w:szCs w:val="24"/>
        </w:rPr>
        <w:t>minimum_non</w:t>
      </w:r>
      <w:proofErr w:type="spellEnd"/>
      <w:r w:rsidR="000374B6" w:rsidRPr="00820C02">
        <w:rPr>
          <w:rFonts w:ascii="Times New Roman" w:eastAsia="Courier New" w:hAnsi="Times New Roman" w:cs="Times New Roman"/>
          <w:sz w:val="24"/>
          <w:szCs w:val="24"/>
        </w:rPr>
        <w:t xml:space="preserve">-GTGP = </w:t>
      </w:r>
      <w:r w:rsidR="000374B6" w:rsidRPr="00820C02">
        <w:rPr>
          <w:rFonts w:ascii="Times New Roman" w:eastAsia="Courier New" w:hAnsi="Times New Roman" w:cs="Times New Roman"/>
          <w:color w:val="00B0F0"/>
          <w:sz w:val="24"/>
          <w:szCs w:val="24"/>
        </w:rPr>
        <w:t>0.3</w:t>
      </w:r>
      <w:r w:rsidR="000374B6" w:rsidRPr="00820C02">
        <w:rPr>
          <w:rFonts w:ascii="Times New Roman" w:eastAsia="Courier New" w:hAnsi="Times New Roman" w:cs="Times New Roman"/>
          <w:sz w:val="24"/>
          <w:szCs w:val="24"/>
        </w:rPr>
        <w:t>; **minimum area of non-GTGP land each household should hold</w:t>
      </w:r>
      <w:r w:rsidR="007D3210" w:rsidRPr="00820C02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="0021321C" w:rsidRPr="00820C02">
        <w:rPr>
          <w:rFonts w:ascii="Times New Roman" w:eastAsia="Courier New" w:hAnsi="Times New Roman" w:cs="Times New Roman"/>
          <w:sz w:val="24"/>
          <w:szCs w:val="24"/>
        </w:rPr>
        <w:t xml:space="preserve">meet what observed and handle issues of land scarcity </w:t>
      </w:r>
      <w:r w:rsidR="000374B6" w:rsidRPr="00820C02">
        <w:rPr>
          <w:rFonts w:ascii="Times New Roman" w:eastAsia="Courier New" w:hAnsi="Times New Roman" w:cs="Times New Roman"/>
          <w:sz w:val="24"/>
          <w:szCs w:val="24"/>
        </w:rPr>
        <w:t>**</w:t>
      </w:r>
    </w:p>
    <w:p w:rsidR="0082184F" w:rsidRPr="00820C02" w:rsidRDefault="0082184F" w:rsidP="0082184F">
      <w:pPr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Loop through all households:</w:t>
      </w:r>
    </w:p>
    <w:p w:rsidR="0082184F" w:rsidRPr="00820C02" w:rsidRDefault="0082184F" w:rsidP="0082184F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[</w:t>
      </w:r>
    </w:p>
    <w:p w:rsidR="0087402B" w:rsidRPr="00820C02" w:rsidRDefault="0087402B" w:rsidP="00091720">
      <w:pPr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  Loop through all land parcels agents</w:t>
      </w:r>
      <w:r w:rsidR="0082184F" w:rsidRPr="00820C02">
        <w:rPr>
          <w:rFonts w:ascii="Times New Roman" w:eastAsia="Courier New" w:hAnsi="Times New Roman" w:cs="Times New Roman"/>
          <w:sz w:val="24"/>
          <w:szCs w:val="24"/>
        </w:rPr>
        <w:t xml:space="preserve"> for a household</w:t>
      </w:r>
      <w:r w:rsidRPr="00820C02">
        <w:rPr>
          <w:rFonts w:ascii="Times New Roman" w:eastAsia="Courier New" w:hAnsi="Times New Roman" w:cs="Times New Roman"/>
          <w:sz w:val="24"/>
          <w:szCs w:val="24"/>
        </w:rPr>
        <w:t>:</w:t>
      </w:r>
    </w:p>
    <w:p w:rsidR="0087402B" w:rsidRPr="00820C02" w:rsidRDefault="0087402B" w:rsidP="0087402B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>[</w:t>
      </w:r>
      <w:r w:rsidR="002738D5" w:rsidRPr="00820C02">
        <w:rPr>
          <w:rFonts w:ascii="Times New Roman" w:eastAsia="Courier New" w:hAnsi="Times New Roman" w:cs="Times New Roman"/>
          <w:sz w:val="24"/>
          <w:szCs w:val="24"/>
        </w:rPr>
        <w:t xml:space="preserve"> ***Note loop thru all parcels as GTGP may be returned to non-GTGP*</w:t>
      </w:r>
    </w:p>
    <w:p w:rsidR="00FA1FF9" w:rsidRPr="00820C02" w:rsidRDefault="00FA1FF9" w:rsidP="0087402B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 Calculate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total_non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-GTGP; ** add up all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non_GTGP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land **</w:t>
      </w:r>
    </w:p>
    <w:p w:rsidR="00900EBC" w:rsidRPr="00820C02" w:rsidRDefault="00900EBC" w:rsidP="0087402B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 Calculate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hh_size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>; ** add up all household members**</w:t>
      </w:r>
    </w:p>
    <w:p w:rsidR="00FA1FF9" w:rsidRPr="00820C02" w:rsidRDefault="00FA1FF9" w:rsidP="0087402B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</w:p>
    <w:p w:rsidR="0089769E" w:rsidRPr="00820C02" w:rsidRDefault="0089769E" w:rsidP="0087402B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= 0;</w:t>
      </w:r>
    </w:p>
    <w:p w:rsidR="002B074A" w:rsidRPr="00820C02" w:rsidRDefault="002B074A" w:rsidP="0087402B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  </w:t>
      </w:r>
      <w:proofErr w:type="spellStart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crop_income</w:t>
      </w:r>
      <w:proofErr w:type="spellEnd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=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land_outpu</w:t>
      </w: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t</w:t>
      </w:r>
      <w:proofErr w:type="spellEnd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* </w:t>
      </w:r>
      <w:proofErr w:type="spellStart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unit_</w:t>
      </w:r>
      <w:proofErr w:type="gramStart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price</w:t>
      </w:r>
      <w:proofErr w:type="spellEnd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(</w:t>
      </w:r>
      <w:proofErr w:type="gramEnd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with reference to </w:t>
      </w:r>
      <w:proofErr w:type="spellStart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plant_type</w:t>
      </w:r>
      <w:proofErr w:type="spellEnd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)</w:t>
      </w:r>
      <w:r w:rsidRPr="00820C02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；</w:t>
      </w:r>
    </w:p>
    <w:p w:rsidR="002B074A" w:rsidRPr="00820C02" w:rsidRDefault="002B074A" w:rsidP="0087402B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  </w:t>
      </w:r>
      <w:proofErr w:type="spellStart"/>
      <w:r w:rsidR="005F30E2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Comp_amt</w:t>
      </w:r>
      <w:proofErr w:type="spellEnd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= </w:t>
      </w:r>
      <w:r w:rsidR="005F30E2" w:rsidRPr="00820C02">
        <w:rPr>
          <w:rFonts w:ascii="Times New Roman" w:eastAsia="Courier New" w:hAnsi="Times New Roman" w:cs="Times New Roman"/>
          <w:sz w:val="24"/>
          <w:szCs w:val="24"/>
        </w:rPr>
        <w:t>a</w:t>
      </w:r>
      <w:r w:rsidR="00D45F7B" w:rsidRPr="00820C0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5F30E2" w:rsidRPr="00820C02">
        <w:rPr>
          <w:rFonts w:ascii="Times New Roman" w:eastAsia="Courier New" w:hAnsi="Times New Roman" w:cs="Times New Roman"/>
          <w:sz w:val="24"/>
          <w:szCs w:val="24"/>
        </w:rPr>
        <w:t>rea_of_land</w:t>
      </w:r>
      <w:proofErr w:type="spellEnd"/>
      <w:r w:rsidR="005F30E2" w:rsidRPr="00820C02">
        <w:rPr>
          <w:rFonts w:ascii="Times New Roman" w:eastAsia="Courier New" w:hAnsi="Times New Roman" w:cs="Times New Roman"/>
          <w:sz w:val="24"/>
          <w:szCs w:val="24"/>
        </w:rPr>
        <w:t xml:space="preserve"> * </w:t>
      </w:r>
      <w:proofErr w:type="spellStart"/>
      <w:r w:rsidR="005F30E2" w:rsidRPr="00820C02">
        <w:rPr>
          <w:rFonts w:ascii="Times New Roman" w:eastAsia="Courier New" w:hAnsi="Times New Roman" w:cs="Times New Roman"/>
          <w:sz w:val="24"/>
          <w:szCs w:val="24"/>
        </w:rPr>
        <w:t>unit_comp</w:t>
      </w:r>
      <w:proofErr w:type="spellEnd"/>
      <w:r w:rsidR="005F30E2" w:rsidRPr="00820C02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F30E2" w:rsidRPr="00820C02" w:rsidRDefault="005F30E2" w:rsidP="0087402B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GTGP_net_cash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Comp_amt</w:t>
      </w:r>
      <w:proofErr w:type="spellEnd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- </w:t>
      </w:r>
      <w:proofErr w:type="spellStart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crop_income</w:t>
      </w:r>
      <w:proofErr w:type="spellEnd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; ** on parcel level </w:t>
      </w:r>
    </w:p>
    <w:p w:rsidR="00091720" w:rsidRPr="00820C02" w:rsidRDefault="0087402B" w:rsidP="0087402B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="005F30E2" w:rsidRPr="00820C02">
        <w:rPr>
          <w:rFonts w:ascii="Times New Roman" w:eastAsia="Courier New" w:hAnsi="Times New Roman" w:cs="Times New Roman"/>
          <w:sz w:val="24"/>
          <w:szCs w:val="24"/>
        </w:rPr>
        <w:t>**</w:t>
      </w:r>
      <w:r w:rsidR="00091720" w:rsidRPr="00820C02">
        <w:rPr>
          <w:rFonts w:ascii="Times New Roman" w:eastAsia="Courier New" w:hAnsi="Times New Roman" w:cs="Times New Roman"/>
          <w:sz w:val="24"/>
          <w:szCs w:val="24"/>
        </w:rPr>
        <w:t>A logistics function will be used to calculate the probability of GTGP participation</w:t>
      </w:r>
      <w:r w:rsidR="005F30E2" w:rsidRPr="00820C02">
        <w:rPr>
          <w:rFonts w:ascii="Times New Roman" w:eastAsia="Courier New" w:hAnsi="Times New Roman" w:cs="Times New Roman"/>
          <w:sz w:val="24"/>
          <w:szCs w:val="24"/>
        </w:rPr>
        <w:t xml:space="preserve"> on parcel level **</w:t>
      </w:r>
    </w:p>
    <w:p w:rsidR="00507CFF" w:rsidRPr="00820C02" w:rsidRDefault="009D6F6F" w:rsidP="00507CFF">
      <w:pPr>
        <w:spacing w:before="20" w:after="0" w:line="240" w:lineRule="auto"/>
        <w:ind w:right="-2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 </w:t>
      </w:r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 xml:space="preserve"> = exp(2.52 -</w:t>
      </w:r>
      <w:r w:rsidR="00507CFF" w:rsidRPr="00820C02">
        <w:rPr>
          <w:rFonts w:ascii="Times New Roman" w:hAnsi="Times New Roman" w:cs="Times New Roman"/>
          <w:sz w:val="24"/>
          <w:szCs w:val="24"/>
        </w:rPr>
        <w:t xml:space="preserve">  </w:t>
      </w:r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 xml:space="preserve">0.012* Age_1 -  0.29* Gender_1 + 0.01*  Education_1 + 0.001* </w:t>
      </w:r>
      <w:proofErr w:type="spellStart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>hh_size</w:t>
      </w:r>
      <w:proofErr w:type="spellEnd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 xml:space="preserve"> - 2.45*</w:t>
      </w:r>
      <w:proofErr w:type="spellStart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>land_type</w:t>
      </w:r>
      <w:proofErr w:type="spellEnd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 xml:space="preserve"> + 0.0006* </w:t>
      </w:r>
      <w:proofErr w:type="spellStart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>GTGP_net_cash</w:t>
      </w:r>
      <w:proofErr w:type="spellEnd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 xml:space="preserve"> + 0.04* </w:t>
      </w:r>
      <w:proofErr w:type="spellStart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>time_land</w:t>
      </w:r>
      <w:proofErr w:type="spellEnd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>)/(1 + exp(2.52 -</w:t>
      </w:r>
      <w:r w:rsidR="00507CFF" w:rsidRPr="00820C02">
        <w:rPr>
          <w:rFonts w:ascii="Times New Roman" w:hAnsi="Times New Roman" w:cs="Times New Roman"/>
          <w:sz w:val="24"/>
          <w:szCs w:val="24"/>
        </w:rPr>
        <w:t xml:space="preserve">  </w:t>
      </w:r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 xml:space="preserve">0.012* Age_1 -  0.29* Gender_1 + 0.01*  Education_1 + 0.001* </w:t>
      </w:r>
      <w:proofErr w:type="spellStart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>hh_size</w:t>
      </w:r>
      <w:proofErr w:type="spellEnd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 xml:space="preserve"> - 2.45*</w:t>
      </w:r>
      <w:proofErr w:type="spellStart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>land_type</w:t>
      </w:r>
      <w:proofErr w:type="spellEnd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 xml:space="preserve"> + 0.0006* </w:t>
      </w:r>
      <w:proofErr w:type="spellStart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>GTGP_net_cash</w:t>
      </w:r>
      <w:proofErr w:type="spellEnd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 xml:space="preserve"> + 0.04* </w:t>
      </w:r>
      <w:proofErr w:type="spellStart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>time_land</w:t>
      </w:r>
      <w:proofErr w:type="spellEnd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>));</w:t>
      </w:r>
    </w:p>
    <w:p w:rsidR="00507CFF" w:rsidRPr="00820C02" w:rsidRDefault="00507CFF" w:rsidP="00507CFF">
      <w:pPr>
        <w:spacing w:before="20" w:after="0" w:line="240" w:lineRule="auto"/>
        <w:ind w:right="-20"/>
        <w:rPr>
          <w:rFonts w:ascii="Times New Roman" w:eastAsia="Courier New" w:hAnsi="Times New Roman" w:cs="Times New Roman"/>
          <w:sz w:val="24"/>
          <w:szCs w:val="24"/>
        </w:rPr>
      </w:pPr>
    </w:p>
    <w:p w:rsidR="009D6F6F" w:rsidRPr="00820C02" w:rsidRDefault="009D6F6F" w:rsidP="0087402B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>If (</w:t>
      </w:r>
      <w:proofErr w:type="spellStart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PayExist</w:t>
      </w:r>
      <w:proofErr w:type="spellEnd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=true</w:t>
      </w:r>
      <w:r w:rsidRPr="00820C02">
        <w:rPr>
          <w:rFonts w:ascii="Times New Roman" w:eastAsia="Courier New" w:hAnsi="Times New Roman" w:cs="Times New Roman"/>
          <w:sz w:val="24"/>
          <w:szCs w:val="24"/>
        </w:rPr>
        <w:t>) then</w:t>
      </w:r>
    </w:p>
    <w:p w:rsidR="001B596F" w:rsidRPr="00820C02" w:rsidRDefault="009D6F6F" w:rsidP="0087402B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ab/>
        <w:t xml:space="preserve"> [</w:t>
      </w:r>
    </w:p>
    <w:p w:rsidR="009D6F6F" w:rsidRPr="00820C02" w:rsidRDefault="001B596F" w:rsidP="001B596F">
      <w:pPr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</w:p>
    <w:p w:rsidR="000374B6" w:rsidRPr="00820C02" w:rsidRDefault="000374B6" w:rsidP="0087402B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="004D75FD" w:rsidRPr="00820C02">
        <w:rPr>
          <w:rFonts w:ascii="Times New Roman" w:eastAsia="Courier New" w:hAnsi="Times New Roman" w:cs="Times New Roman"/>
          <w:sz w:val="24"/>
          <w:szCs w:val="24"/>
        </w:rPr>
        <w:t>]</w:t>
      </w:r>
    </w:p>
    <w:p w:rsidR="004D75FD" w:rsidRPr="00820C02" w:rsidRDefault="004D75FD" w:rsidP="0087402B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 else</w:t>
      </w:r>
    </w:p>
    <w:p w:rsidR="004D75FD" w:rsidRPr="00820C02" w:rsidRDefault="004D75FD" w:rsidP="0087402B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ab/>
        <w:t xml:space="preserve">  [</w:t>
      </w:r>
    </w:p>
    <w:p w:rsidR="004D75FD" w:rsidRPr="00820C02" w:rsidRDefault="004D75FD" w:rsidP="002272C3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r w:rsidR="00507CFF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No_Pay_p</w:t>
      </w:r>
      <w:r w:rsidR="00D65DDC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ct</w:t>
      </w:r>
      <w:proofErr w:type="spellEnd"/>
      <w:r w:rsidR="002272C3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*</w:t>
      </w:r>
      <w:proofErr w:type="spellStart"/>
      <w:r w:rsidR="002272C3" w:rsidRPr="00820C02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  <w:r w:rsidR="002272C3" w:rsidRPr="00820C02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4D75FD" w:rsidRPr="00820C02" w:rsidRDefault="004D75FD" w:rsidP="0087402B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 ]</w:t>
      </w:r>
    </w:p>
    <w:p w:rsidR="00E94F94" w:rsidRPr="00820C02" w:rsidRDefault="00E94F94" w:rsidP="00E94F94">
      <w:pPr>
        <w:spacing w:before="20" w:after="0" w:line="240" w:lineRule="auto"/>
        <w:ind w:left="1440" w:right="-20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>If (</w:t>
      </w:r>
      <w:r w:rsidR="00FB2D3B" w:rsidRPr="00820C02">
        <w:rPr>
          <w:rFonts w:ascii="Times New Roman" w:eastAsia="Courier New" w:hAnsi="Times New Roman" w:cs="Times New Roman"/>
          <w:sz w:val="24"/>
          <w:szCs w:val="24"/>
        </w:rPr>
        <w:t xml:space="preserve">parcel is non-GTGP and </w:t>
      </w:r>
      <w:proofErr w:type="spellStart"/>
      <w:r w:rsidR="00B17828" w:rsidRPr="00820C02">
        <w:rPr>
          <w:rFonts w:ascii="Times New Roman" w:eastAsia="Courier New" w:hAnsi="Times New Roman" w:cs="Times New Roman"/>
          <w:sz w:val="24"/>
          <w:szCs w:val="24"/>
        </w:rPr>
        <w:t>total_non</w:t>
      </w:r>
      <w:proofErr w:type="spellEnd"/>
      <w:r w:rsidR="00B17828" w:rsidRPr="00820C02">
        <w:rPr>
          <w:rFonts w:ascii="Times New Roman" w:eastAsia="Courier New" w:hAnsi="Times New Roman" w:cs="Times New Roman"/>
          <w:sz w:val="24"/>
          <w:szCs w:val="24"/>
        </w:rPr>
        <w:t xml:space="preserve">-GTGP &gt;= </w:t>
      </w:r>
      <w:proofErr w:type="spellStart"/>
      <w:r w:rsidR="00B17828" w:rsidRPr="00820C02">
        <w:rPr>
          <w:rFonts w:ascii="Times New Roman" w:eastAsia="Courier New" w:hAnsi="Times New Roman" w:cs="Times New Roman"/>
          <w:sz w:val="24"/>
          <w:szCs w:val="24"/>
        </w:rPr>
        <w:t>minimum_non</w:t>
      </w:r>
      <w:proofErr w:type="spellEnd"/>
      <w:r w:rsidR="00B17828" w:rsidRPr="00820C02">
        <w:rPr>
          <w:rFonts w:ascii="Times New Roman" w:eastAsia="Courier New" w:hAnsi="Times New Roman" w:cs="Times New Roman"/>
          <w:sz w:val="24"/>
          <w:szCs w:val="24"/>
        </w:rPr>
        <w:t xml:space="preserve">-GTGP and </w:t>
      </w:r>
      <w:r w:rsidRPr="00820C02">
        <w:rPr>
          <w:rFonts w:ascii="Times New Roman" w:eastAsia="Courier New" w:hAnsi="Times New Roman" w:cs="Times New Roman"/>
          <w:sz w:val="24"/>
          <w:szCs w:val="24"/>
        </w:rPr>
        <w:t>random #&lt;</w:t>
      </w:r>
      <w:r w:rsidRPr="00820C02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="00AA70F9" w:rsidRPr="00820C02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  <w:r w:rsidRPr="00820C02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) then </w:t>
      </w:r>
    </w:p>
    <w:p w:rsidR="00E94F94" w:rsidRPr="00820C02" w:rsidRDefault="00E94F94" w:rsidP="00E94F94">
      <w:pPr>
        <w:spacing w:before="20" w:after="0" w:line="240" w:lineRule="auto"/>
        <w:ind w:left="1440" w:right="-20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[</w:t>
      </w:r>
    </w:p>
    <w:p w:rsidR="00E94F94" w:rsidRPr="00820C02" w:rsidRDefault="00E94F94" w:rsidP="00E94F94">
      <w:pPr>
        <w:spacing w:before="20" w:after="0" w:line="240" w:lineRule="auto"/>
        <w:ind w:left="1440" w:right="-20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 </w:t>
      </w:r>
      <w:r w:rsidRPr="00820C02">
        <w:rPr>
          <w:rFonts w:ascii="Times New Roman" w:eastAsia="Courier New" w:hAnsi="Times New Roman" w:cs="Times New Roman"/>
          <w:sz w:val="24"/>
          <w:szCs w:val="24"/>
        </w:rPr>
        <w:t>Remove the parcel from non-GTGP land parcels agents;</w:t>
      </w:r>
    </w:p>
    <w:p w:rsidR="00E94F94" w:rsidRPr="00820C02" w:rsidRDefault="00E94F94" w:rsidP="00E94F94">
      <w:pPr>
        <w:spacing w:before="20" w:after="0" w:line="240" w:lineRule="auto"/>
        <w:ind w:left="1440" w:right="-20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 </w:t>
      </w: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Add the parcel to GTGP land parcels agents;      </w:t>
      </w:r>
    </w:p>
    <w:p w:rsidR="00E94F94" w:rsidRPr="00820C02" w:rsidRDefault="00E94F94" w:rsidP="0095444B">
      <w:pPr>
        <w:spacing w:before="20" w:after="0" w:line="240" w:lineRule="auto"/>
        <w:ind w:right="-20"/>
        <w:rPr>
          <w:rFonts w:ascii="Times New Roman" w:eastAsia="Courier New" w:hAnsi="Times New Roman" w:cs="Times New Roman"/>
          <w:i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           </w:t>
      </w:r>
    </w:p>
    <w:p w:rsidR="00E94F94" w:rsidRPr="00820C02" w:rsidRDefault="00E94F94" w:rsidP="00E94F94">
      <w:pPr>
        <w:spacing w:before="20" w:after="0" w:line="240" w:lineRule="auto"/>
        <w:ind w:right="-2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i/>
          <w:sz w:val="24"/>
          <w:szCs w:val="24"/>
        </w:rPr>
        <w:t xml:space="preserve">            </w:t>
      </w:r>
      <w:r w:rsidRPr="00820C02">
        <w:rPr>
          <w:rFonts w:ascii="Times New Roman" w:eastAsia="Courier New" w:hAnsi="Times New Roman" w:cs="Times New Roman"/>
          <w:sz w:val="24"/>
          <w:szCs w:val="24"/>
        </w:rPr>
        <w:t>]</w:t>
      </w:r>
    </w:p>
    <w:p w:rsidR="00507CFF" w:rsidRPr="00820C02" w:rsidRDefault="00FB2D3B" w:rsidP="00FB2D3B">
      <w:pPr>
        <w:spacing w:before="20" w:after="0" w:line="240" w:lineRule="auto"/>
        <w:ind w:left="720" w:right="-20" w:firstLine="72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>else if (parcel is GTGP</w:t>
      </w:r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 xml:space="preserve"> and random #&lt;</w:t>
      </w:r>
      <w:r w:rsidR="00507CFF" w:rsidRPr="00820C02">
        <w:rPr>
          <w:rFonts w:ascii="Times New Roman" w:eastAsia="Courier New" w:hAnsi="Times New Roman" w:cs="Times New Roman"/>
          <w:i/>
          <w:sz w:val="24"/>
          <w:szCs w:val="24"/>
        </w:rPr>
        <w:t xml:space="preserve"> </w:t>
      </w:r>
      <w:proofErr w:type="spellStart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>GTGP_par_prob</w:t>
      </w:r>
      <w:proofErr w:type="spellEnd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>*</w:t>
      </w:r>
      <w:proofErr w:type="spellStart"/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>minThreshhold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 w:rsidR="00507CFF" w:rsidRPr="00820C02">
        <w:rPr>
          <w:rFonts w:ascii="Times New Roman" w:eastAsia="Courier New" w:hAnsi="Times New Roman" w:cs="Times New Roman"/>
          <w:sz w:val="24"/>
          <w:szCs w:val="24"/>
        </w:rPr>
        <w:t xml:space="preserve">   </w:t>
      </w:r>
    </w:p>
    <w:p w:rsidR="00FB2D3B" w:rsidRPr="00820C02" w:rsidRDefault="00FB2D3B" w:rsidP="00FB2D3B">
      <w:pPr>
        <w:spacing w:before="20" w:after="0" w:line="240" w:lineRule="auto"/>
        <w:ind w:left="720" w:right="-20" w:firstLine="72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>then</w:t>
      </w:r>
    </w:p>
    <w:p w:rsidR="00FB2D3B" w:rsidRPr="00820C02" w:rsidRDefault="00FB2D3B" w:rsidP="00FB2D3B">
      <w:pPr>
        <w:spacing w:before="20" w:after="0" w:line="240" w:lineRule="auto"/>
        <w:ind w:left="720" w:right="-20" w:firstLine="72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[  </w:t>
      </w:r>
    </w:p>
    <w:p w:rsidR="005F16BB" w:rsidRPr="00820C02" w:rsidRDefault="00B17828" w:rsidP="005F16BB">
      <w:pPr>
        <w:spacing w:before="20" w:after="0" w:line="240" w:lineRule="auto"/>
        <w:ind w:left="1440" w:right="-20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="005F16BB" w:rsidRPr="00820C02">
        <w:rPr>
          <w:rFonts w:ascii="Times New Roman" w:eastAsia="Courier New" w:hAnsi="Times New Roman" w:cs="Times New Roman"/>
          <w:sz w:val="24"/>
          <w:szCs w:val="24"/>
        </w:rPr>
        <w:t>Remove the parcel from GTGP land parcels agents;</w:t>
      </w:r>
    </w:p>
    <w:p w:rsidR="005F16BB" w:rsidRPr="00820C02" w:rsidRDefault="00B17828" w:rsidP="005F16BB">
      <w:pPr>
        <w:spacing w:before="20" w:after="0" w:line="240" w:lineRule="auto"/>
        <w:ind w:left="1440" w:right="-20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="005F16BB" w:rsidRPr="00820C02">
        <w:rPr>
          <w:rFonts w:ascii="Times New Roman" w:eastAsia="Courier New" w:hAnsi="Times New Roman" w:cs="Times New Roman"/>
          <w:sz w:val="24"/>
          <w:szCs w:val="24"/>
        </w:rPr>
        <w:t xml:space="preserve">Add the parcel to Non-GTGP land parcels agents;  </w:t>
      </w:r>
    </w:p>
    <w:p w:rsidR="00FB2D3B" w:rsidRPr="00820C02" w:rsidRDefault="00FB2D3B" w:rsidP="00FB2D3B">
      <w:pPr>
        <w:spacing w:before="20" w:after="0" w:line="240" w:lineRule="auto"/>
        <w:ind w:left="720" w:right="-20" w:firstLine="72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>]</w:t>
      </w:r>
    </w:p>
    <w:p w:rsidR="000374B6" w:rsidRPr="00820C02" w:rsidRDefault="000374B6" w:rsidP="0087402B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</w:p>
    <w:p w:rsidR="000374B6" w:rsidRPr="00820C02" w:rsidRDefault="00E94F94" w:rsidP="0087402B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</w:p>
    <w:p w:rsidR="000374B6" w:rsidRPr="00820C02" w:rsidRDefault="000374B6" w:rsidP="0087402B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 </w:t>
      </w:r>
    </w:p>
    <w:p w:rsidR="000374B6" w:rsidRPr="00820C02" w:rsidRDefault="00FA1FF9" w:rsidP="0087402B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]</w:t>
      </w:r>
    </w:p>
    <w:p w:rsidR="00182EC2" w:rsidRPr="00820C02" w:rsidRDefault="00182EC2" w:rsidP="0087402B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hAnsi="Times New Roman" w:cs="Times New Roman"/>
          <w:sz w:val="24"/>
          <w:szCs w:val="24"/>
        </w:rPr>
        <w:t xml:space="preserve">Age_1 + 1; ** age of </w:t>
      </w:r>
      <w:proofErr w:type="spellStart"/>
      <w:r w:rsidRPr="00820C02">
        <w:rPr>
          <w:rFonts w:ascii="Times New Roman" w:hAnsi="Times New Roman" w:cs="Times New Roman"/>
          <w:sz w:val="24"/>
          <w:szCs w:val="24"/>
        </w:rPr>
        <w:t>hh</w:t>
      </w:r>
      <w:proofErr w:type="spellEnd"/>
      <w:r w:rsidRPr="00820C02">
        <w:rPr>
          <w:rFonts w:ascii="Times New Roman" w:hAnsi="Times New Roman" w:cs="Times New Roman"/>
          <w:sz w:val="24"/>
          <w:szCs w:val="24"/>
        </w:rPr>
        <w:t xml:space="preserve"> head increment</w:t>
      </w:r>
    </w:p>
    <w:p w:rsidR="00D45F7B" w:rsidRPr="00820C02" w:rsidRDefault="0087402B" w:rsidP="00E94F94">
      <w:pPr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r w:rsidR="00182EC2" w:rsidRPr="00820C02">
        <w:rPr>
          <w:rFonts w:ascii="Times New Roman" w:eastAsia="Courier New" w:hAnsi="Times New Roman" w:cs="Times New Roman"/>
          <w:sz w:val="24"/>
          <w:szCs w:val="24"/>
        </w:rPr>
        <w:t xml:space="preserve">Calculate </w:t>
      </w:r>
      <w:proofErr w:type="spellStart"/>
      <w:r w:rsidR="00182EC2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total_crop_income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45F7B" w:rsidRPr="00820C02">
        <w:rPr>
          <w:rFonts w:ascii="Times New Roman" w:eastAsia="Courier New" w:hAnsi="Times New Roman" w:cs="Times New Roman"/>
          <w:sz w:val="24"/>
          <w:szCs w:val="24"/>
        </w:rPr>
        <w:t xml:space="preserve">** add up </w:t>
      </w:r>
      <w:proofErr w:type="spellStart"/>
      <w:r w:rsidR="00182EC2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crop_income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45F7B" w:rsidRPr="00820C02">
        <w:rPr>
          <w:rFonts w:ascii="Times New Roman" w:eastAsia="Courier New" w:hAnsi="Times New Roman" w:cs="Times New Roman"/>
          <w:sz w:val="24"/>
          <w:szCs w:val="24"/>
        </w:rPr>
        <w:t>for all parcels</w:t>
      </w:r>
    </w:p>
    <w:p w:rsidR="00114B99" w:rsidRPr="00820C02" w:rsidRDefault="00D45F7B" w:rsidP="00E94F94">
      <w:pPr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  Calculate </w:t>
      </w:r>
      <w:proofErr w:type="spellStart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total_Comp_amt</w:t>
      </w:r>
      <w:proofErr w:type="spellEnd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** add up all </w:t>
      </w:r>
      <w:proofErr w:type="spellStart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Comp_amt</w:t>
      </w:r>
      <w:r w:rsidRPr="00820C02">
        <w:rPr>
          <w:rFonts w:ascii="Times New Roman" w:eastAsia="Courier New" w:hAnsi="Times New Roman" w:cs="Times New Roman"/>
          <w:sz w:val="24"/>
          <w:szCs w:val="24"/>
        </w:rPr>
        <w:t>for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all parcels</w:t>
      </w:r>
    </w:p>
    <w:p w:rsidR="0087402B" w:rsidRPr="00820C02" w:rsidRDefault="00D45F7B" w:rsidP="00B054E9">
      <w:pPr>
        <w:ind w:firstLine="48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lastRenderedPageBreak/>
        <w:t>household_income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=</w:t>
      </w:r>
      <w:r w:rsidR="00E94F94" w:rsidRPr="00820C0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total_crop_income</w:t>
      </w:r>
      <w:proofErr w:type="spellEnd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+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income_local_offfarm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+ </w:t>
      </w:r>
      <w:proofErr w:type="spellStart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>total_Comp_amt</w:t>
      </w:r>
      <w:proofErr w:type="spellEnd"/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+ </w:t>
      </w:r>
      <w:r w:rsidR="00A0064B" w:rsidRPr="00820C02">
        <w:rPr>
          <w:rFonts w:ascii="Times New Roman" w:eastAsia="Courier New" w:hAnsi="Times New Roman" w:cs="Times New Roman"/>
          <w:sz w:val="24"/>
          <w:szCs w:val="24"/>
        </w:rPr>
        <w:t>household_</w:t>
      </w:r>
      <w:r w:rsidR="00A0064B"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remittances</w:t>
      </w:r>
    </w:p>
    <w:p w:rsidR="00D45F7B" w:rsidRPr="00820C02" w:rsidRDefault="00D45F7B" w:rsidP="00B054E9">
      <w:pPr>
        <w:ind w:firstLine="480"/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Report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household_income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in the output Excel file</w:t>
      </w:r>
    </w:p>
    <w:p w:rsidR="00091720" w:rsidRPr="00820C02" w:rsidRDefault="0087402B" w:rsidP="00091720">
      <w:pPr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  ]</w:t>
      </w:r>
      <w:r w:rsidR="00994F0C" w:rsidRPr="00820C02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2B074A" w:rsidRPr="00820C02" w:rsidRDefault="002B074A" w:rsidP="002B074A">
      <w:pPr>
        <w:spacing w:before="13" w:after="0" w:line="220" w:lineRule="exact"/>
        <w:ind w:right="-20"/>
        <w:rPr>
          <w:rFonts w:ascii="Times New Roman" w:eastAsia="Arial" w:hAnsi="Times New Roman" w:cs="Times New Roman"/>
          <w:b/>
          <w:sz w:val="24"/>
          <w:szCs w:val="24"/>
        </w:rPr>
      </w:pPr>
      <w:r w:rsidRPr="00820C02">
        <w:rPr>
          <w:rFonts w:ascii="Times New Roman" w:eastAsia="Arial" w:hAnsi="Times New Roman" w:cs="Times New Roman"/>
          <w:b/>
          <w:sz w:val="24"/>
          <w:szCs w:val="24"/>
        </w:rPr>
        <w:t>The</w:t>
      </w:r>
      <w:r w:rsidRPr="00820C02">
        <w:rPr>
          <w:rFonts w:ascii="Times New Roman" w:eastAsia="Arial" w:hAnsi="Times New Roman" w:cs="Times New Roman"/>
          <w:b/>
          <w:spacing w:val="21"/>
          <w:sz w:val="24"/>
          <w:szCs w:val="24"/>
        </w:rPr>
        <w:t xml:space="preserve"> </w:t>
      </w:r>
      <w:r w:rsidR="005F30E2" w:rsidRPr="00820C02">
        <w:rPr>
          <w:rFonts w:ascii="Times New Roman" w:eastAsia="Arial" w:hAnsi="Times New Roman" w:cs="Times New Roman"/>
          <w:b/>
          <w:i/>
          <w:sz w:val="24"/>
          <w:szCs w:val="24"/>
        </w:rPr>
        <w:t>GTGP-policy</w:t>
      </w:r>
      <w:r w:rsidRPr="00820C02">
        <w:rPr>
          <w:rFonts w:ascii="Times New Roman" w:eastAsia="Arial" w:hAnsi="Times New Roman" w:cs="Times New Roman"/>
          <w:b/>
          <w:sz w:val="24"/>
          <w:szCs w:val="24"/>
        </w:rPr>
        <w:t xml:space="preserve"> function  </w:t>
      </w:r>
    </w:p>
    <w:p w:rsidR="005F30E2" w:rsidRPr="00820C02" w:rsidRDefault="005F30E2" w:rsidP="005F30E2">
      <w:pPr>
        <w:rPr>
          <w:rFonts w:ascii="Times New Roman" w:eastAsia="Courier New" w:hAnsi="Times New Roman" w:cs="Times New Roman"/>
          <w:sz w:val="24"/>
          <w:szCs w:val="24"/>
        </w:rPr>
      </w:pPr>
    </w:p>
    <w:p w:rsidR="005F30E2" w:rsidRPr="00820C02" w:rsidRDefault="005F30E2" w:rsidP="005F30E2">
      <w:pPr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>GTGP-policy</w:t>
      </w:r>
    </w:p>
    <w:p w:rsidR="00091720" w:rsidRPr="00820C02" w:rsidRDefault="005F30E2" w:rsidP="005F30E2">
      <w:pPr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>[</w:t>
      </w:r>
    </w:p>
    <w:p w:rsidR="005F30E2" w:rsidRPr="00820C02" w:rsidRDefault="005F30E2" w:rsidP="005F30E2">
      <w:pPr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Scenario_1: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unit_comp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= 270;</w:t>
      </w:r>
    </w:p>
    <w:p w:rsidR="00FA4624" w:rsidRPr="00820C02" w:rsidRDefault="00FA4624" w:rsidP="005F30E2">
      <w:pPr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Scenario_2: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unit_comp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= 135;</w:t>
      </w:r>
    </w:p>
    <w:p w:rsidR="00FA4624" w:rsidRPr="00820C02" w:rsidRDefault="00FA4624" w:rsidP="00FA4624">
      <w:pPr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Scenario_3: for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rice_puddy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unit_comp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= 270;</w:t>
      </w:r>
    </w:p>
    <w:p w:rsidR="00FA4624" w:rsidRPr="00820C02" w:rsidRDefault="00FA4624" w:rsidP="00FA4624">
      <w:pPr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            for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dry_land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unit_comp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= 135;</w:t>
      </w:r>
    </w:p>
    <w:p w:rsidR="00FA4624" w:rsidRPr="00820C02" w:rsidRDefault="00FA4624" w:rsidP="00FA4624">
      <w:pPr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Scenario_4: first </w:t>
      </w:r>
      <w:proofErr w:type="gramStart"/>
      <w:r w:rsidRPr="00820C02">
        <w:rPr>
          <w:rFonts w:ascii="Times New Roman" w:eastAsia="Courier New" w:hAnsi="Times New Roman" w:cs="Times New Roman"/>
          <w:sz w:val="24"/>
          <w:szCs w:val="24"/>
        </w:rPr>
        <w:t>4 year</w:t>
      </w:r>
      <w:proofErr w:type="gram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unit_comp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= 800;</w:t>
      </w:r>
    </w:p>
    <w:p w:rsidR="00FA4624" w:rsidRPr="00820C02" w:rsidRDefault="00FA4624" w:rsidP="005F30E2">
      <w:pPr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             after </w:t>
      </w:r>
      <w:proofErr w:type="gramStart"/>
      <w:r w:rsidRPr="00820C02">
        <w:rPr>
          <w:rFonts w:ascii="Times New Roman" w:eastAsia="Courier New" w:hAnsi="Times New Roman" w:cs="Times New Roman"/>
          <w:sz w:val="24"/>
          <w:szCs w:val="24"/>
        </w:rPr>
        <w:t>4 year</w:t>
      </w:r>
      <w:proofErr w:type="gram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820C02">
        <w:rPr>
          <w:rFonts w:ascii="Times New Roman" w:eastAsia="Courier New" w:hAnsi="Times New Roman" w:cs="Times New Roman"/>
          <w:sz w:val="24"/>
          <w:szCs w:val="24"/>
        </w:rPr>
        <w:t>unit_comp</w:t>
      </w:r>
      <w:proofErr w:type="spellEnd"/>
      <w:r w:rsidRPr="00820C02">
        <w:rPr>
          <w:rFonts w:ascii="Times New Roman" w:eastAsia="Courier New" w:hAnsi="Times New Roman" w:cs="Times New Roman"/>
          <w:sz w:val="24"/>
          <w:szCs w:val="24"/>
        </w:rPr>
        <w:t xml:space="preserve"> = 200;</w:t>
      </w:r>
    </w:p>
    <w:p w:rsidR="00FA5251" w:rsidRPr="00820C02" w:rsidRDefault="005F30E2" w:rsidP="00FA5251">
      <w:pPr>
        <w:rPr>
          <w:rFonts w:ascii="Times New Roman" w:eastAsia="Courier New" w:hAnsi="Times New Roman" w:cs="Times New Roman"/>
          <w:sz w:val="24"/>
          <w:szCs w:val="24"/>
        </w:rPr>
      </w:pPr>
      <w:r w:rsidRPr="00820C02">
        <w:rPr>
          <w:rFonts w:ascii="Times New Roman" w:eastAsia="Courier New" w:hAnsi="Times New Roman" w:cs="Times New Roman"/>
          <w:sz w:val="24"/>
          <w:szCs w:val="24"/>
        </w:rPr>
        <w:t>]</w:t>
      </w:r>
    </w:p>
    <w:p w:rsidR="00FA5251" w:rsidRPr="00820C02" w:rsidRDefault="00FA5251" w:rsidP="00FA5251">
      <w:pPr>
        <w:rPr>
          <w:rFonts w:ascii="Times New Roman" w:eastAsia="Courier New" w:hAnsi="Times New Roman" w:cs="Times New Roman"/>
          <w:sz w:val="20"/>
          <w:szCs w:val="20"/>
        </w:rPr>
      </w:pPr>
    </w:p>
    <w:p w:rsidR="00091720" w:rsidRPr="00820C02" w:rsidRDefault="00091720" w:rsidP="00091720">
      <w:pPr>
        <w:rPr>
          <w:rFonts w:ascii="Times New Roman" w:eastAsia="Courier New" w:hAnsi="Times New Roman" w:cs="Times New Roman"/>
          <w:sz w:val="20"/>
          <w:szCs w:val="20"/>
        </w:rPr>
      </w:pPr>
    </w:p>
    <w:p w:rsidR="00FA5251" w:rsidRPr="00820C02" w:rsidRDefault="00C316DC" w:rsidP="00091720">
      <w:pPr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r w:rsidRPr="00820C02">
        <w:rPr>
          <w:rFonts w:ascii="Times New Roman" w:eastAsia="Courier New" w:hAnsi="Times New Roman" w:cs="Times New Roman"/>
          <w:sz w:val="20"/>
          <w:szCs w:val="20"/>
        </w:rPr>
        <w:t xml:space="preserve"> </w:t>
      </w:r>
    </w:p>
    <w:p w:rsidR="00FA5251" w:rsidRPr="00820C02" w:rsidRDefault="00FA5251" w:rsidP="00091720">
      <w:pPr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</w:p>
    <w:p w:rsidR="00FA5251" w:rsidRPr="00820C02" w:rsidRDefault="00FA5251" w:rsidP="00091720">
      <w:pPr>
        <w:rPr>
          <w:rFonts w:ascii="Times New Roman" w:eastAsia="Courier New" w:hAnsi="Times New Roman" w:cs="Times New Roman"/>
          <w:sz w:val="20"/>
          <w:szCs w:val="20"/>
        </w:rPr>
      </w:pPr>
    </w:p>
    <w:p w:rsidR="00091720" w:rsidRPr="00820C02" w:rsidRDefault="00091720" w:rsidP="00091720">
      <w:pPr>
        <w:rPr>
          <w:rFonts w:ascii="Times New Roman" w:eastAsia="Courier New" w:hAnsi="Times New Roman" w:cs="Times New Roman"/>
          <w:sz w:val="20"/>
          <w:szCs w:val="20"/>
        </w:rPr>
      </w:pPr>
    </w:p>
    <w:p w:rsidR="00091720" w:rsidRPr="00820C02" w:rsidRDefault="00091720" w:rsidP="00091720">
      <w:pPr>
        <w:rPr>
          <w:rFonts w:ascii="Times New Roman" w:eastAsia="Courier New" w:hAnsi="Times New Roman" w:cs="Times New Roman"/>
          <w:sz w:val="20"/>
          <w:szCs w:val="20"/>
        </w:rPr>
      </w:pPr>
    </w:p>
    <w:p w:rsidR="00091720" w:rsidRPr="00820C02" w:rsidRDefault="00091720" w:rsidP="00091720">
      <w:pPr>
        <w:rPr>
          <w:rFonts w:ascii="Times New Roman" w:eastAsia="Courier New" w:hAnsi="Times New Roman" w:cs="Times New Roman"/>
          <w:sz w:val="20"/>
          <w:szCs w:val="20"/>
        </w:rPr>
      </w:pPr>
    </w:p>
    <w:p w:rsidR="00091720" w:rsidRPr="00820C02" w:rsidRDefault="00091720" w:rsidP="00091720">
      <w:pPr>
        <w:rPr>
          <w:rFonts w:ascii="Times New Roman" w:eastAsia="Courier New" w:hAnsi="Times New Roman" w:cs="Times New Roman"/>
          <w:sz w:val="20"/>
          <w:szCs w:val="20"/>
        </w:rPr>
      </w:pPr>
    </w:p>
    <w:p w:rsidR="00091720" w:rsidRPr="00820C02" w:rsidRDefault="00091720" w:rsidP="00091720">
      <w:pPr>
        <w:rPr>
          <w:rFonts w:ascii="Times New Roman" w:eastAsia="Courier New" w:hAnsi="Times New Roman" w:cs="Times New Roman"/>
          <w:sz w:val="20"/>
          <w:szCs w:val="20"/>
        </w:rPr>
      </w:pPr>
    </w:p>
    <w:p w:rsidR="00091720" w:rsidRPr="00820C02" w:rsidRDefault="00091720" w:rsidP="00091720">
      <w:pPr>
        <w:rPr>
          <w:rFonts w:ascii="Times New Roman" w:hAnsi="Times New Roman" w:cs="Times New Roman"/>
        </w:rPr>
      </w:pPr>
    </w:p>
    <w:p w:rsidR="00091720" w:rsidRPr="00820C02" w:rsidRDefault="00091720" w:rsidP="00091720">
      <w:pPr>
        <w:rPr>
          <w:rFonts w:ascii="Times New Roman" w:hAnsi="Times New Roman" w:cs="Times New Roman"/>
        </w:rPr>
      </w:pPr>
    </w:p>
    <w:p w:rsidR="00091720" w:rsidRPr="00820C02" w:rsidRDefault="00091720">
      <w:pPr>
        <w:rPr>
          <w:rFonts w:ascii="Times New Roman" w:hAnsi="Times New Roman" w:cs="Times New Roman"/>
        </w:rPr>
      </w:pPr>
    </w:p>
    <w:sectPr w:rsidR="00091720" w:rsidRPr="00820C0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FA0" w:rsidRDefault="00571FA0" w:rsidP="00CA3324">
      <w:pPr>
        <w:spacing w:after="0" w:line="240" w:lineRule="auto"/>
      </w:pPr>
      <w:r>
        <w:separator/>
      </w:r>
    </w:p>
  </w:endnote>
  <w:endnote w:type="continuationSeparator" w:id="0">
    <w:p w:rsidR="00571FA0" w:rsidRDefault="00571FA0" w:rsidP="00CA3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2510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324" w:rsidRDefault="00CA3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339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A3324" w:rsidRDefault="00CA3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FA0" w:rsidRDefault="00571FA0" w:rsidP="00CA3324">
      <w:pPr>
        <w:spacing w:after="0" w:line="240" w:lineRule="auto"/>
      </w:pPr>
      <w:r>
        <w:separator/>
      </w:r>
    </w:p>
  </w:footnote>
  <w:footnote w:type="continuationSeparator" w:id="0">
    <w:p w:rsidR="00571FA0" w:rsidRDefault="00571FA0" w:rsidP="00CA3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B2AAF"/>
    <w:multiLevelType w:val="hybridMultilevel"/>
    <w:tmpl w:val="3E86E3AA"/>
    <w:lvl w:ilvl="0" w:tplc="F27E515A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18764D"/>
    <w:multiLevelType w:val="hybridMultilevel"/>
    <w:tmpl w:val="43D4A368"/>
    <w:lvl w:ilvl="0" w:tplc="CC961F96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191067"/>
    <w:multiLevelType w:val="hybridMultilevel"/>
    <w:tmpl w:val="7A1C014C"/>
    <w:lvl w:ilvl="0" w:tplc="58A07A04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AF1B38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D4C87"/>
    <w:multiLevelType w:val="hybridMultilevel"/>
    <w:tmpl w:val="1324B94C"/>
    <w:lvl w:ilvl="0" w:tplc="FE105568">
      <w:start w:val="5"/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EC3CED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718"/>
    <w:rsid w:val="00022841"/>
    <w:rsid w:val="000256AE"/>
    <w:rsid w:val="00027BBC"/>
    <w:rsid w:val="000374B6"/>
    <w:rsid w:val="00044B14"/>
    <w:rsid w:val="00046B35"/>
    <w:rsid w:val="0005479A"/>
    <w:rsid w:val="00054987"/>
    <w:rsid w:val="00080706"/>
    <w:rsid w:val="00091720"/>
    <w:rsid w:val="000A6076"/>
    <w:rsid w:val="000C5ED4"/>
    <w:rsid w:val="000C6BC8"/>
    <w:rsid w:val="000E4752"/>
    <w:rsid w:val="000F5B96"/>
    <w:rsid w:val="001134C4"/>
    <w:rsid w:val="00114B99"/>
    <w:rsid w:val="00121330"/>
    <w:rsid w:val="00133C5E"/>
    <w:rsid w:val="001554FF"/>
    <w:rsid w:val="00182EC2"/>
    <w:rsid w:val="00185D0F"/>
    <w:rsid w:val="00185EE4"/>
    <w:rsid w:val="001A01D2"/>
    <w:rsid w:val="001A7ED2"/>
    <w:rsid w:val="001B596F"/>
    <w:rsid w:val="001D1170"/>
    <w:rsid w:val="001D46E2"/>
    <w:rsid w:val="001E7974"/>
    <w:rsid w:val="0021321C"/>
    <w:rsid w:val="002272C3"/>
    <w:rsid w:val="002464F6"/>
    <w:rsid w:val="00254293"/>
    <w:rsid w:val="00257C26"/>
    <w:rsid w:val="002738D5"/>
    <w:rsid w:val="0029394B"/>
    <w:rsid w:val="002B073B"/>
    <w:rsid w:val="002B074A"/>
    <w:rsid w:val="002D615A"/>
    <w:rsid w:val="00316D66"/>
    <w:rsid w:val="003501A8"/>
    <w:rsid w:val="0038236C"/>
    <w:rsid w:val="003B3435"/>
    <w:rsid w:val="003D3642"/>
    <w:rsid w:val="003E5286"/>
    <w:rsid w:val="004107D1"/>
    <w:rsid w:val="0042729D"/>
    <w:rsid w:val="00437A63"/>
    <w:rsid w:val="004423B6"/>
    <w:rsid w:val="00462445"/>
    <w:rsid w:val="00467580"/>
    <w:rsid w:val="00485C3E"/>
    <w:rsid w:val="004C3C9B"/>
    <w:rsid w:val="004D3C6D"/>
    <w:rsid w:val="004D75FD"/>
    <w:rsid w:val="004E70DD"/>
    <w:rsid w:val="004F7833"/>
    <w:rsid w:val="00504C8C"/>
    <w:rsid w:val="00506788"/>
    <w:rsid w:val="00507CFF"/>
    <w:rsid w:val="005201CA"/>
    <w:rsid w:val="00522557"/>
    <w:rsid w:val="005300F5"/>
    <w:rsid w:val="00532524"/>
    <w:rsid w:val="0055198A"/>
    <w:rsid w:val="005560A6"/>
    <w:rsid w:val="0056735C"/>
    <w:rsid w:val="00567ECB"/>
    <w:rsid w:val="00571FA0"/>
    <w:rsid w:val="005B3AA3"/>
    <w:rsid w:val="005E0F7A"/>
    <w:rsid w:val="005F1026"/>
    <w:rsid w:val="005F16BB"/>
    <w:rsid w:val="005F30E2"/>
    <w:rsid w:val="00612FCE"/>
    <w:rsid w:val="006350BB"/>
    <w:rsid w:val="00636499"/>
    <w:rsid w:val="00637590"/>
    <w:rsid w:val="006518EB"/>
    <w:rsid w:val="00653D93"/>
    <w:rsid w:val="006B02F9"/>
    <w:rsid w:val="006C32D5"/>
    <w:rsid w:val="006C451A"/>
    <w:rsid w:val="006D6A28"/>
    <w:rsid w:val="006E12DC"/>
    <w:rsid w:val="006F3D0D"/>
    <w:rsid w:val="006F613D"/>
    <w:rsid w:val="00703FEC"/>
    <w:rsid w:val="0076569C"/>
    <w:rsid w:val="0077605B"/>
    <w:rsid w:val="00793AAB"/>
    <w:rsid w:val="007D3210"/>
    <w:rsid w:val="007F0081"/>
    <w:rsid w:val="007F3F1F"/>
    <w:rsid w:val="0080026F"/>
    <w:rsid w:val="0080557F"/>
    <w:rsid w:val="0080558C"/>
    <w:rsid w:val="00811B5F"/>
    <w:rsid w:val="00815992"/>
    <w:rsid w:val="00820C02"/>
    <w:rsid w:val="0082184F"/>
    <w:rsid w:val="008525C3"/>
    <w:rsid w:val="0086040F"/>
    <w:rsid w:val="0086356F"/>
    <w:rsid w:val="0087402B"/>
    <w:rsid w:val="00886D50"/>
    <w:rsid w:val="0089769E"/>
    <w:rsid w:val="008B00F6"/>
    <w:rsid w:val="008B3397"/>
    <w:rsid w:val="008E1B32"/>
    <w:rsid w:val="008F0249"/>
    <w:rsid w:val="00900EBC"/>
    <w:rsid w:val="00920E83"/>
    <w:rsid w:val="00931FB1"/>
    <w:rsid w:val="00934CBA"/>
    <w:rsid w:val="0093573B"/>
    <w:rsid w:val="0095206B"/>
    <w:rsid w:val="0095444B"/>
    <w:rsid w:val="00966DE8"/>
    <w:rsid w:val="00973C8C"/>
    <w:rsid w:val="009841E0"/>
    <w:rsid w:val="00994F0C"/>
    <w:rsid w:val="009A2CFA"/>
    <w:rsid w:val="009B284D"/>
    <w:rsid w:val="009D6F6F"/>
    <w:rsid w:val="009E06B6"/>
    <w:rsid w:val="009E1C36"/>
    <w:rsid w:val="009E56F5"/>
    <w:rsid w:val="00A0064B"/>
    <w:rsid w:val="00A272FB"/>
    <w:rsid w:val="00A43C0B"/>
    <w:rsid w:val="00A53CFF"/>
    <w:rsid w:val="00A55BCF"/>
    <w:rsid w:val="00A62D41"/>
    <w:rsid w:val="00A939CE"/>
    <w:rsid w:val="00A9447E"/>
    <w:rsid w:val="00AA2718"/>
    <w:rsid w:val="00AA4B3F"/>
    <w:rsid w:val="00AA70F9"/>
    <w:rsid w:val="00AC1433"/>
    <w:rsid w:val="00AC3B9C"/>
    <w:rsid w:val="00AE2BA7"/>
    <w:rsid w:val="00AF31D5"/>
    <w:rsid w:val="00AF4A78"/>
    <w:rsid w:val="00AF69F3"/>
    <w:rsid w:val="00B03128"/>
    <w:rsid w:val="00B054E9"/>
    <w:rsid w:val="00B070A6"/>
    <w:rsid w:val="00B17828"/>
    <w:rsid w:val="00B24A97"/>
    <w:rsid w:val="00B5778A"/>
    <w:rsid w:val="00B62B0F"/>
    <w:rsid w:val="00B70390"/>
    <w:rsid w:val="00B77361"/>
    <w:rsid w:val="00B80738"/>
    <w:rsid w:val="00B83292"/>
    <w:rsid w:val="00B8578F"/>
    <w:rsid w:val="00B92761"/>
    <w:rsid w:val="00BC5770"/>
    <w:rsid w:val="00BC5F2A"/>
    <w:rsid w:val="00BD512F"/>
    <w:rsid w:val="00BE7697"/>
    <w:rsid w:val="00C019EB"/>
    <w:rsid w:val="00C316DC"/>
    <w:rsid w:val="00C43B67"/>
    <w:rsid w:val="00C5101A"/>
    <w:rsid w:val="00C54681"/>
    <w:rsid w:val="00C55525"/>
    <w:rsid w:val="00C8507E"/>
    <w:rsid w:val="00C921D9"/>
    <w:rsid w:val="00CA0095"/>
    <w:rsid w:val="00CA3324"/>
    <w:rsid w:val="00CB1A21"/>
    <w:rsid w:val="00CB7970"/>
    <w:rsid w:val="00CF4627"/>
    <w:rsid w:val="00CF7DEB"/>
    <w:rsid w:val="00D14CE3"/>
    <w:rsid w:val="00D45F7B"/>
    <w:rsid w:val="00D512D2"/>
    <w:rsid w:val="00D65DDC"/>
    <w:rsid w:val="00D74CDD"/>
    <w:rsid w:val="00D762BD"/>
    <w:rsid w:val="00D87A78"/>
    <w:rsid w:val="00D91015"/>
    <w:rsid w:val="00DA2889"/>
    <w:rsid w:val="00DA41A8"/>
    <w:rsid w:val="00DC72BC"/>
    <w:rsid w:val="00E113BB"/>
    <w:rsid w:val="00E20322"/>
    <w:rsid w:val="00E3507E"/>
    <w:rsid w:val="00E84A67"/>
    <w:rsid w:val="00E94F94"/>
    <w:rsid w:val="00EB2C5E"/>
    <w:rsid w:val="00EB4C53"/>
    <w:rsid w:val="00EB4CCC"/>
    <w:rsid w:val="00EC3FBE"/>
    <w:rsid w:val="00EE193D"/>
    <w:rsid w:val="00EE339C"/>
    <w:rsid w:val="00EF0FD2"/>
    <w:rsid w:val="00F31BB4"/>
    <w:rsid w:val="00F46D28"/>
    <w:rsid w:val="00F50B7B"/>
    <w:rsid w:val="00F64E7D"/>
    <w:rsid w:val="00F7285C"/>
    <w:rsid w:val="00F82CC9"/>
    <w:rsid w:val="00F94BD8"/>
    <w:rsid w:val="00F97423"/>
    <w:rsid w:val="00FA1FF9"/>
    <w:rsid w:val="00FA4624"/>
    <w:rsid w:val="00FA5251"/>
    <w:rsid w:val="00FB2D3B"/>
    <w:rsid w:val="00FC0A2C"/>
    <w:rsid w:val="00FC17C3"/>
    <w:rsid w:val="00FD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2DCCA6-27E5-44B7-AF61-2D99A3BE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A3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324"/>
    <w:rPr>
      <w:rFonts w:eastAsiaTheme="minorHAns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A3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324"/>
    <w:rPr>
      <w:rFonts w:eastAsiaTheme="minorHAnsi"/>
      <w:lang w:bidi="ar-SA"/>
    </w:rPr>
  </w:style>
  <w:style w:type="table" w:styleId="TableGrid">
    <w:name w:val="Table Grid"/>
    <w:basedOn w:val="TableNormal"/>
    <w:uiPriority w:val="59"/>
    <w:rsid w:val="006B0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9394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9394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CDC11-B64E-4F31-8769-34EBABB5A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XHDXKA</dc:creator>
  <cp:lastModifiedBy>Judy Mak</cp:lastModifiedBy>
  <cp:revision>2</cp:revision>
  <dcterms:created xsi:type="dcterms:W3CDTF">2019-08-17T00:38:00Z</dcterms:created>
  <dcterms:modified xsi:type="dcterms:W3CDTF">2019-08-17T00:38:00Z</dcterms:modified>
</cp:coreProperties>
</file>