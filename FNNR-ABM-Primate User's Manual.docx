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C563E" w14:textId="77777777" w:rsidR="000A7D8E" w:rsidRPr="00FF7981" w:rsidRDefault="002E0234">
      <w:pPr>
        <w:jc w:val="center"/>
        <w:rPr>
          <w:rFonts w:ascii="Times New Roman" w:hAnsi="Times New Roman" w:cs="Times New Roman"/>
          <w:b/>
          <w:bCs/>
          <w:sz w:val="32"/>
          <w:szCs w:val="32"/>
        </w:rPr>
      </w:pPr>
      <w:r w:rsidRPr="00FF7981">
        <w:rPr>
          <w:rFonts w:ascii="Times New Roman" w:hAnsi="Times New Roman" w:cs="Times New Roman"/>
          <w:b/>
          <w:bCs/>
          <w:sz w:val="32"/>
          <w:szCs w:val="32"/>
        </w:rPr>
        <w:t>Getting Started with the FNNR-ABM</w:t>
      </w:r>
      <w:r w:rsidR="00E96EAF" w:rsidRPr="00FF7981">
        <w:rPr>
          <w:rFonts w:ascii="Times New Roman" w:hAnsi="Times New Roman" w:cs="Times New Roman"/>
          <w:b/>
          <w:bCs/>
          <w:sz w:val="32"/>
          <w:szCs w:val="32"/>
        </w:rPr>
        <w:t>-Primate</w:t>
      </w:r>
      <w:r w:rsidRPr="00FF7981">
        <w:rPr>
          <w:rFonts w:ascii="Times New Roman" w:hAnsi="Times New Roman" w:cs="Times New Roman"/>
          <w:b/>
          <w:bCs/>
          <w:sz w:val="32"/>
          <w:szCs w:val="32"/>
        </w:rPr>
        <w:t xml:space="preserve"> Project</w:t>
      </w:r>
    </w:p>
    <w:p w14:paraId="48C57971" w14:textId="77777777" w:rsidR="00073676" w:rsidRDefault="00073676">
      <w:pPr>
        <w:jc w:val="center"/>
        <w:rPr>
          <w:rFonts w:ascii="Times New Roman" w:hAnsi="Times New Roman" w:cs="Times New Roman"/>
          <w:bCs/>
        </w:rPr>
      </w:pPr>
    </w:p>
    <w:p w14:paraId="5AD0B3B3" w14:textId="77777777" w:rsidR="0069553D" w:rsidRPr="00FF7981" w:rsidRDefault="00E96EAF">
      <w:pPr>
        <w:jc w:val="center"/>
        <w:rPr>
          <w:rFonts w:ascii="Times New Roman" w:hAnsi="Times New Roman" w:cs="Times New Roman"/>
          <w:bCs/>
        </w:rPr>
      </w:pPr>
      <w:r w:rsidRPr="00FF7981">
        <w:rPr>
          <w:rFonts w:ascii="Times New Roman" w:hAnsi="Times New Roman" w:cs="Times New Roman"/>
          <w:bCs/>
        </w:rPr>
        <w:t xml:space="preserve">Note: The FNNR-ABM-Primate project </w:t>
      </w:r>
      <w:r w:rsidR="00EE5ED5">
        <w:rPr>
          <w:rFonts w:ascii="Times New Roman" w:hAnsi="Times New Roman" w:cs="Times New Roman"/>
          <w:bCs/>
        </w:rPr>
        <w:t xml:space="preserve">(this project) </w:t>
      </w:r>
      <w:r w:rsidRPr="00FF7981">
        <w:rPr>
          <w:rFonts w:ascii="Times New Roman" w:hAnsi="Times New Roman" w:cs="Times New Roman"/>
          <w:bCs/>
        </w:rPr>
        <w:t xml:space="preserve">is J. </w:t>
      </w:r>
      <w:proofErr w:type="spellStart"/>
      <w:r w:rsidRPr="00FF7981">
        <w:rPr>
          <w:rFonts w:ascii="Times New Roman" w:hAnsi="Times New Roman" w:cs="Times New Roman"/>
          <w:bCs/>
        </w:rPr>
        <w:t>Mak’s</w:t>
      </w:r>
      <w:proofErr w:type="spellEnd"/>
      <w:r w:rsidRPr="00FF7981">
        <w:rPr>
          <w:rFonts w:ascii="Times New Roman" w:hAnsi="Times New Roman" w:cs="Times New Roman"/>
          <w:bCs/>
        </w:rPr>
        <w:t xml:space="preserve"> Thesis, involving modeling </w:t>
      </w:r>
      <w:r w:rsidR="00EE5ED5">
        <w:rPr>
          <w:rFonts w:ascii="Times New Roman" w:hAnsi="Times New Roman" w:cs="Times New Roman"/>
          <w:bCs/>
        </w:rPr>
        <w:t xml:space="preserve">GGM </w:t>
      </w:r>
      <w:r w:rsidRPr="00FF7981">
        <w:rPr>
          <w:rFonts w:ascii="Times New Roman" w:hAnsi="Times New Roman" w:cs="Times New Roman"/>
          <w:bCs/>
        </w:rPr>
        <w:t>population</w:t>
      </w:r>
      <w:r w:rsidR="00B45FE5" w:rsidRPr="00FF7981">
        <w:rPr>
          <w:rFonts w:ascii="Times New Roman" w:hAnsi="Times New Roman" w:cs="Times New Roman"/>
          <w:bCs/>
        </w:rPr>
        <w:t xml:space="preserve"> dynamic</w:t>
      </w:r>
      <w:r w:rsidRPr="00FF7981">
        <w:rPr>
          <w:rFonts w:ascii="Times New Roman" w:hAnsi="Times New Roman" w:cs="Times New Roman"/>
          <w:bCs/>
        </w:rPr>
        <w:t>s and movement. The FNNR-ABM project,</w:t>
      </w:r>
      <w:r w:rsidR="00EE5ED5">
        <w:rPr>
          <w:rFonts w:ascii="Times New Roman" w:hAnsi="Times New Roman" w:cs="Times New Roman"/>
          <w:bCs/>
        </w:rPr>
        <w:t xml:space="preserve"> by comparison, is</w:t>
      </w:r>
      <w:r w:rsidRPr="00FF7981">
        <w:rPr>
          <w:rFonts w:ascii="Times New Roman" w:hAnsi="Times New Roman" w:cs="Times New Roman"/>
          <w:bCs/>
        </w:rPr>
        <w:t xml:space="preserve"> led by</w:t>
      </w:r>
      <w:r w:rsidR="00991519" w:rsidRPr="00FF7981">
        <w:rPr>
          <w:rFonts w:ascii="Times New Roman" w:hAnsi="Times New Roman" w:cs="Times New Roman"/>
          <w:bCs/>
        </w:rPr>
        <w:t xml:space="preserve"> the PES project team (http://complexities.org/pes/)</w:t>
      </w:r>
      <w:r w:rsidRPr="00FF7981">
        <w:rPr>
          <w:rFonts w:ascii="Times New Roman" w:hAnsi="Times New Roman" w:cs="Times New Roman"/>
          <w:bCs/>
        </w:rPr>
        <w:t xml:space="preserve">, </w:t>
      </w:r>
      <w:r w:rsidR="00EE5ED5">
        <w:rPr>
          <w:rFonts w:ascii="Times New Roman" w:hAnsi="Times New Roman" w:cs="Times New Roman"/>
          <w:bCs/>
        </w:rPr>
        <w:t xml:space="preserve">and </w:t>
      </w:r>
      <w:r w:rsidRPr="00FF7981">
        <w:rPr>
          <w:rFonts w:ascii="Times New Roman" w:hAnsi="Times New Roman" w:cs="Times New Roman"/>
          <w:bCs/>
        </w:rPr>
        <w:t>involves household PES enrollment.</w:t>
      </w:r>
    </w:p>
    <w:p w14:paraId="138AB717" w14:textId="77777777" w:rsidR="000A7D8E" w:rsidRPr="00FF7981" w:rsidRDefault="000A7D8E">
      <w:pPr>
        <w:jc w:val="center"/>
        <w:rPr>
          <w:rFonts w:ascii="Times New Roman" w:hAnsi="Times New Roman" w:cs="Times New Roman"/>
        </w:rPr>
      </w:pPr>
    </w:p>
    <w:p w14:paraId="4B9EB7C2"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Glossary</w:t>
      </w:r>
      <w:r w:rsidR="008A073D">
        <w:rPr>
          <w:rFonts w:ascii="Times New Roman" w:hAnsi="Times New Roman" w:cs="Times New Roman"/>
          <w:color w:val="0000CC"/>
          <w:sz w:val="28"/>
          <w:szCs w:val="28"/>
        </w:rPr>
        <w:t>/Terms</w:t>
      </w:r>
    </w:p>
    <w:p w14:paraId="22FC757B" w14:textId="77777777" w:rsidR="000A7D8E" w:rsidRPr="00FF7981" w:rsidRDefault="000A7D8E">
      <w:pPr>
        <w:rPr>
          <w:rFonts w:ascii="Times New Roman" w:hAnsi="Times New Roman" w:cs="Times New Roman"/>
        </w:rPr>
      </w:pPr>
    </w:p>
    <w:p w14:paraId="4A33A7A8" w14:textId="77777777" w:rsidR="00EE5ED5" w:rsidRDefault="00F8729C" w:rsidP="00E96EAF">
      <w:pPr>
        <w:rPr>
          <w:rFonts w:ascii="Times New Roman" w:hAnsi="Times New Roman" w:cs="Times New Roman"/>
        </w:rPr>
      </w:pPr>
      <w:r w:rsidRPr="00FF7981">
        <w:rPr>
          <w:rFonts w:ascii="Times New Roman" w:hAnsi="Times New Roman" w:cs="Times New Roman"/>
        </w:rPr>
        <w:t>FNNR – Fanjingshan National Nature Reserve</w:t>
      </w:r>
      <w:r w:rsidR="00E05909" w:rsidRPr="00FF7981">
        <w:rPr>
          <w:rFonts w:ascii="Times New Roman" w:hAnsi="Times New Roman" w:cs="Times New Roman"/>
        </w:rPr>
        <w:t>, our study site from which we have collected data (http://complexities.org/pes/research/recent-updates/).</w:t>
      </w:r>
      <w:r w:rsidRPr="00FF7981">
        <w:rPr>
          <w:rFonts w:ascii="Times New Roman" w:hAnsi="Times New Roman" w:cs="Times New Roman"/>
        </w:rPr>
        <w:br/>
      </w:r>
      <w:r w:rsidR="00EE5ED5">
        <w:rPr>
          <w:rFonts w:ascii="Times New Roman" w:hAnsi="Times New Roman" w:cs="Times New Roman"/>
        </w:rPr>
        <w:t>GGM – Guizhou “Golden” Monkey</w:t>
      </w:r>
    </w:p>
    <w:p w14:paraId="3AB3A5CF" w14:textId="77777777" w:rsidR="00EA2948" w:rsidRPr="00FF7981" w:rsidRDefault="002E0234" w:rsidP="00E96EAF">
      <w:pPr>
        <w:rPr>
          <w:rFonts w:ascii="Times New Roman" w:hAnsi="Times New Roman" w:cs="Times New Roman"/>
        </w:rPr>
      </w:pPr>
      <w:r w:rsidRPr="00FF7981">
        <w:rPr>
          <w:rFonts w:ascii="Times New Roman" w:hAnsi="Times New Roman" w:cs="Times New Roman"/>
        </w:rPr>
        <w:t>ABM – Agent-based Model</w:t>
      </w:r>
    </w:p>
    <w:p w14:paraId="18ECBE82" w14:textId="77777777" w:rsidR="000A7D8E" w:rsidRPr="00FF7981" w:rsidRDefault="002E0234">
      <w:pPr>
        <w:rPr>
          <w:rFonts w:ascii="Times New Roman" w:hAnsi="Times New Roman" w:cs="Times New Roman"/>
        </w:rPr>
      </w:pPr>
      <w:r w:rsidRPr="00FF7981">
        <w:rPr>
          <w:rFonts w:ascii="Times New Roman" w:hAnsi="Times New Roman" w:cs="Times New Roman"/>
        </w:rPr>
        <w:t>IDE – Integrated Development Environment</w:t>
      </w:r>
    </w:p>
    <w:p w14:paraId="4D553F91" w14:textId="77777777" w:rsidR="000A7D8E" w:rsidRPr="00FF7981" w:rsidRDefault="002E0234">
      <w:pPr>
        <w:rPr>
          <w:rFonts w:ascii="Times New Roman" w:hAnsi="Times New Roman" w:cs="Times New Roman"/>
        </w:rPr>
      </w:pPr>
      <w:r w:rsidRPr="00FF7981">
        <w:rPr>
          <w:rFonts w:ascii="Times New Roman" w:hAnsi="Times New Roman" w:cs="Times New Roman"/>
        </w:rPr>
        <w:t>OS – Operating System</w:t>
      </w:r>
    </w:p>
    <w:p w14:paraId="5A747C4F" w14:textId="77777777" w:rsidR="000A7D8E" w:rsidRDefault="008A073D">
      <w:pPr>
        <w:rPr>
          <w:rFonts w:ascii="Times New Roman" w:hAnsi="Times New Roman" w:cs="Times New Roman"/>
        </w:rPr>
      </w:pPr>
      <w:r>
        <w:rPr>
          <w:rFonts w:ascii="Times New Roman" w:hAnsi="Times New Roman" w:cs="Times New Roman"/>
        </w:rPr>
        <w:t>3.X.X – Version of Python; for example, 3.7.0 is the latest as of July 2018.</w:t>
      </w:r>
    </w:p>
    <w:p w14:paraId="41D1CC59" w14:textId="77777777" w:rsidR="008A073D" w:rsidRPr="00FF7981" w:rsidRDefault="008A073D">
      <w:pPr>
        <w:rPr>
          <w:rFonts w:ascii="Times New Roman" w:hAnsi="Times New Roman" w:cs="Times New Roman"/>
        </w:rPr>
      </w:pPr>
    </w:p>
    <w:p w14:paraId="28995085" w14:textId="77777777" w:rsidR="004C09AD" w:rsidRPr="00FF7981" w:rsidRDefault="004C09AD">
      <w:pPr>
        <w:rPr>
          <w:rFonts w:ascii="Times New Roman" w:hAnsi="Times New Roman" w:cs="Times New Roman"/>
        </w:rPr>
      </w:pPr>
      <w:r w:rsidRPr="00FF7981">
        <w:rPr>
          <w:rFonts w:ascii="Times New Roman" w:hAnsi="Times New Roman" w:cs="Times New Roman"/>
          <w:color w:val="0000CC"/>
          <w:sz w:val="28"/>
          <w:szCs w:val="28"/>
        </w:rPr>
        <w:t>Table of Contents</w:t>
      </w:r>
    </w:p>
    <w:p w14:paraId="1CB2BE28" w14:textId="77777777" w:rsidR="004C09AD" w:rsidRPr="00FF7981" w:rsidRDefault="004C09AD">
      <w:pPr>
        <w:rPr>
          <w:rFonts w:ascii="Times New Roman" w:hAnsi="Times New Roman" w:cs="Times New Roman"/>
        </w:rPr>
      </w:pPr>
    </w:p>
    <w:p w14:paraId="1035D515" w14:textId="77777777" w:rsidR="00F8729C" w:rsidRDefault="00F8729C">
      <w:pPr>
        <w:rPr>
          <w:rFonts w:ascii="Times New Roman" w:hAnsi="Times New Roman" w:cs="Times New Roman"/>
        </w:rPr>
      </w:pPr>
      <w:r w:rsidRPr="00FF7981">
        <w:rPr>
          <w:rFonts w:ascii="Times New Roman" w:hAnsi="Times New Roman" w:cs="Times New Roman"/>
        </w:rPr>
        <w:t>(</w:t>
      </w:r>
      <w:r w:rsidR="00A8074C" w:rsidRPr="00FF7981">
        <w:rPr>
          <w:rFonts w:ascii="Times New Roman" w:hAnsi="Times New Roman" w:cs="Times New Roman"/>
        </w:rPr>
        <w:t>P</w:t>
      </w:r>
      <w:r w:rsidRPr="00FF7981">
        <w:rPr>
          <w:rFonts w:ascii="Times New Roman" w:hAnsi="Times New Roman" w:cs="Times New Roman"/>
        </w:rPr>
        <w:t xml:space="preserve">ress </w:t>
      </w:r>
      <w:proofErr w:type="spellStart"/>
      <w:r w:rsidRPr="00FF7981">
        <w:rPr>
          <w:rFonts w:ascii="Times New Roman" w:hAnsi="Times New Roman" w:cs="Times New Roman"/>
        </w:rPr>
        <w:t>Ctrl+F</w:t>
      </w:r>
      <w:proofErr w:type="spellEnd"/>
      <w:r w:rsidRPr="00FF7981">
        <w:rPr>
          <w:rFonts w:ascii="Times New Roman" w:hAnsi="Times New Roman" w:cs="Times New Roman"/>
        </w:rPr>
        <w:t xml:space="preserve"> and type in section </w:t>
      </w:r>
      <w:r w:rsidR="008A61FC" w:rsidRPr="00FF7981">
        <w:rPr>
          <w:rFonts w:ascii="Times New Roman" w:hAnsi="Times New Roman" w:cs="Times New Roman"/>
        </w:rPr>
        <w:t>keyword in capital letters</w:t>
      </w:r>
      <w:r w:rsidRPr="00FF7981">
        <w:rPr>
          <w:rFonts w:ascii="Times New Roman" w:hAnsi="Times New Roman" w:cs="Times New Roman"/>
        </w:rPr>
        <w:t xml:space="preserve"> to jump to section)</w:t>
      </w:r>
    </w:p>
    <w:p w14:paraId="7C3C4437" w14:textId="77777777" w:rsidR="00C4271E" w:rsidRPr="00FF7981" w:rsidRDefault="00C4271E">
      <w:pPr>
        <w:rPr>
          <w:rFonts w:ascii="Times New Roman" w:hAnsi="Times New Roman" w:cs="Times New Roman"/>
        </w:rPr>
      </w:pPr>
    </w:p>
    <w:p w14:paraId="2F11FE06" w14:textId="77777777" w:rsidR="000A7D8E" w:rsidRPr="00FF7981" w:rsidRDefault="00F8729C" w:rsidP="00164083">
      <w:pPr>
        <w:ind w:leftChars="100" w:left="240"/>
        <w:rPr>
          <w:rFonts w:ascii="Times New Roman" w:hAnsi="Times New Roman" w:cs="Times New Roman"/>
        </w:rPr>
      </w:pPr>
      <w:r w:rsidRPr="00FF7981">
        <w:rPr>
          <w:rFonts w:ascii="Times New Roman" w:hAnsi="Times New Roman" w:cs="Times New Roman"/>
        </w:rPr>
        <w:t xml:space="preserve">1. </w:t>
      </w:r>
      <w:r w:rsidR="00EA2948" w:rsidRPr="00FF7981">
        <w:rPr>
          <w:rFonts w:ascii="Times New Roman" w:hAnsi="Times New Roman" w:cs="Times New Roman"/>
        </w:rPr>
        <w:t xml:space="preserve">INSTALLATION - </w:t>
      </w:r>
      <w:r w:rsidRPr="00FF7981">
        <w:rPr>
          <w:rFonts w:ascii="Times New Roman" w:hAnsi="Times New Roman" w:cs="Times New Roman"/>
        </w:rPr>
        <w:t>Have Python</w:t>
      </w:r>
      <w:r w:rsidR="00EA2948" w:rsidRPr="00FF7981">
        <w:rPr>
          <w:rFonts w:ascii="Times New Roman" w:hAnsi="Times New Roman" w:cs="Times New Roman"/>
        </w:rPr>
        <w:t xml:space="preserve"> 3+ installed on your computer.</w:t>
      </w:r>
    </w:p>
    <w:p w14:paraId="604AF263" w14:textId="77777777" w:rsidR="00E93762" w:rsidRPr="00FF7981" w:rsidRDefault="00E93762" w:rsidP="00164083">
      <w:pPr>
        <w:ind w:leftChars="100" w:left="240"/>
        <w:rPr>
          <w:rFonts w:ascii="Times New Roman" w:hAnsi="Times New Roman" w:cs="Times New Roman"/>
        </w:rPr>
      </w:pPr>
      <w:r w:rsidRPr="00FF7981">
        <w:rPr>
          <w:rFonts w:ascii="Times New Roman" w:hAnsi="Times New Roman" w:cs="Times New Roman"/>
        </w:rPr>
        <w:t>2. IDE – (</w:t>
      </w:r>
      <w:r w:rsidR="0072145D" w:rsidRPr="00FF7981">
        <w:rPr>
          <w:rFonts w:ascii="Times New Roman" w:hAnsi="Times New Roman" w:cs="Times New Roman"/>
        </w:rPr>
        <w:t>o</w:t>
      </w:r>
      <w:r w:rsidRPr="00FF7981">
        <w:rPr>
          <w:rFonts w:ascii="Times New Roman" w:hAnsi="Times New Roman" w:cs="Times New Roman"/>
        </w:rPr>
        <w:t>ptional</w:t>
      </w:r>
      <w:r w:rsidR="0072145D" w:rsidRPr="00FF7981">
        <w:rPr>
          <w:rFonts w:ascii="Times New Roman" w:hAnsi="Times New Roman" w:cs="Times New Roman"/>
        </w:rPr>
        <w:t xml:space="preserve"> but recommended</w:t>
      </w:r>
      <w:r w:rsidRPr="00FF7981">
        <w:rPr>
          <w:rFonts w:ascii="Times New Roman" w:hAnsi="Times New Roman" w:cs="Times New Roman"/>
        </w:rPr>
        <w:t>) Download a Python IDE.</w:t>
      </w:r>
    </w:p>
    <w:p w14:paraId="3641A15F" w14:textId="77777777" w:rsidR="007635BF" w:rsidRPr="00FF7981" w:rsidRDefault="007635BF" w:rsidP="00164083">
      <w:pPr>
        <w:ind w:leftChars="100" w:left="240"/>
        <w:rPr>
          <w:rFonts w:ascii="Times New Roman" w:hAnsi="Times New Roman" w:cs="Times New Roman"/>
        </w:rPr>
      </w:pPr>
      <w:r w:rsidRPr="00FF7981">
        <w:rPr>
          <w:rFonts w:ascii="Times New Roman" w:hAnsi="Times New Roman" w:cs="Times New Roman"/>
        </w:rPr>
        <w:t xml:space="preserve">3. </w:t>
      </w:r>
      <w:r w:rsidR="008A61FC" w:rsidRPr="00FF7981">
        <w:rPr>
          <w:rFonts w:ascii="Times New Roman" w:hAnsi="Times New Roman" w:cs="Times New Roman"/>
        </w:rPr>
        <w:t>LIBRARY</w:t>
      </w:r>
      <w:r w:rsidRPr="00FF7981">
        <w:rPr>
          <w:rFonts w:ascii="Times New Roman" w:hAnsi="Times New Roman" w:cs="Times New Roman"/>
        </w:rPr>
        <w:t xml:space="preserve"> – Download the Python libraries needed for this project (Mesa, matplotlib).</w:t>
      </w:r>
    </w:p>
    <w:p w14:paraId="0ED89873" w14:textId="77777777" w:rsidR="007635BF" w:rsidRPr="00FF7981" w:rsidRDefault="002264AF" w:rsidP="00164083">
      <w:pPr>
        <w:ind w:leftChars="100" w:left="240"/>
        <w:rPr>
          <w:rFonts w:ascii="Times New Roman" w:hAnsi="Times New Roman" w:cs="Times New Roman"/>
        </w:rPr>
      </w:pPr>
      <w:r w:rsidRPr="00FF7981">
        <w:rPr>
          <w:rFonts w:ascii="Times New Roman" w:hAnsi="Times New Roman" w:cs="Times New Roman"/>
        </w:rPr>
        <w:t xml:space="preserve">4. </w:t>
      </w:r>
      <w:r w:rsidR="008A61FC" w:rsidRPr="00FF7981">
        <w:rPr>
          <w:rFonts w:ascii="Times New Roman" w:hAnsi="Times New Roman" w:cs="Times New Roman"/>
        </w:rPr>
        <w:t>GITHUB</w:t>
      </w:r>
      <w:r w:rsidRPr="00FF7981">
        <w:rPr>
          <w:rFonts w:ascii="Times New Roman" w:hAnsi="Times New Roman" w:cs="Times New Roman"/>
        </w:rPr>
        <w:t xml:space="preserve"> – Download and unzip the FNNR-ABM project files from Github.</w:t>
      </w:r>
    </w:p>
    <w:p w14:paraId="265D2C93" w14:textId="77777777" w:rsidR="00F8729C" w:rsidRPr="00FF7981" w:rsidRDefault="00797977" w:rsidP="00164083">
      <w:pPr>
        <w:ind w:leftChars="100" w:left="240"/>
        <w:rPr>
          <w:rFonts w:ascii="Times New Roman" w:hAnsi="Times New Roman" w:cs="Times New Roman"/>
        </w:rPr>
      </w:pPr>
      <w:r w:rsidRPr="00FF7981">
        <w:rPr>
          <w:rFonts w:ascii="Times New Roman" w:hAnsi="Times New Roman" w:cs="Times New Roman"/>
        </w:rPr>
        <w:t>5</w:t>
      </w:r>
      <w:r w:rsidR="00BA166E" w:rsidRPr="00FF7981">
        <w:rPr>
          <w:rFonts w:ascii="Times New Roman" w:hAnsi="Times New Roman" w:cs="Times New Roman"/>
        </w:rPr>
        <w:t xml:space="preserve">. </w:t>
      </w:r>
      <w:r w:rsidR="008A61FC" w:rsidRPr="00FF7981">
        <w:rPr>
          <w:rFonts w:ascii="Times New Roman" w:hAnsi="Times New Roman" w:cs="Times New Roman"/>
        </w:rPr>
        <w:t xml:space="preserve">READCODE - Understand the </w:t>
      </w:r>
      <w:r w:rsidRPr="00FF7981">
        <w:rPr>
          <w:rFonts w:ascii="Times New Roman" w:hAnsi="Times New Roman" w:cs="Times New Roman"/>
        </w:rPr>
        <w:t xml:space="preserve">project goals, </w:t>
      </w:r>
      <w:r w:rsidR="008A61FC" w:rsidRPr="00FF7981">
        <w:rPr>
          <w:rFonts w:ascii="Times New Roman" w:hAnsi="Times New Roman" w:cs="Times New Roman"/>
        </w:rPr>
        <w:t>Python code</w:t>
      </w:r>
      <w:r w:rsidRPr="00FF7981">
        <w:rPr>
          <w:rFonts w:ascii="Times New Roman" w:hAnsi="Times New Roman" w:cs="Times New Roman"/>
        </w:rPr>
        <w:t>,</w:t>
      </w:r>
      <w:r w:rsidR="008A61FC" w:rsidRPr="00FF7981">
        <w:rPr>
          <w:rFonts w:ascii="Times New Roman" w:hAnsi="Times New Roman" w:cs="Times New Roman"/>
        </w:rPr>
        <w:t xml:space="preserve"> and imported libraries.</w:t>
      </w:r>
    </w:p>
    <w:p w14:paraId="5F83D11A" w14:textId="77777777" w:rsidR="000A7D8E" w:rsidRDefault="00797977" w:rsidP="00164083">
      <w:pPr>
        <w:ind w:leftChars="100" w:left="240"/>
        <w:rPr>
          <w:rFonts w:ascii="Times New Roman" w:hAnsi="Times New Roman" w:cs="Times New Roman"/>
        </w:rPr>
      </w:pPr>
      <w:r w:rsidRPr="00FF7981">
        <w:rPr>
          <w:rFonts w:ascii="Times New Roman" w:hAnsi="Times New Roman" w:cs="Times New Roman"/>
        </w:rPr>
        <w:t>6</w:t>
      </w:r>
      <w:r w:rsidR="004C25ED" w:rsidRPr="00FF7981">
        <w:rPr>
          <w:rFonts w:ascii="Times New Roman" w:hAnsi="Times New Roman" w:cs="Times New Roman"/>
        </w:rPr>
        <w:t>. RUNCODE – Run the model, and understand which variables to edit.</w:t>
      </w:r>
    </w:p>
    <w:p w14:paraId="5EF9BA25" w14:textId="67ECA163" w:rsidR="008857CD" w:rsidRDefault="008857CD" w:rsidP="00164083">
      <w:pPr>
        <w:ind w:leftChars="100" w:left="240"/>
        <w:rPr>
          <w:ins w:id="0" w:author="Judy Mak" w:date="2019-02-08T22:22:00Z"/>
          <w:rFonts w:ascii="Times New Roman" w:hAnsi="Times New Roman" w:cs="Times New Roman"/>
        </w:rPr>
      </w:pPr>
      <w:r>
        <w:rPr>
          <w:rFonts w:ascii="Times New Roman" w:hAnsi="Times New Roman" w:cs="Times New Roman"/>
        </w:rPr>
        <w:t xml:space="preserve">7. EXPORT </w:t>
      </w:r>
      <w:r w:rsidR="00B701EE">
        <w:rPr>
          <w:rFonts w:ascii="Times New Roman" w:hAnsi="Times New Roman" w:cs="Times New Roman"/>
        </w:rPr>
        <w:t>–</w:t>
      </w:r>
      <w:r w:rsidR="00BF1B53">
        <w:rPr>
          <w:rFonts w:ascii="Times New Roman" w:hAnsi="Times New Roman" w:cs="Times New Roman"/>
        </w:rPr>
        <w:t xml:space="preserve"> </w:t>
      </w:r>
      <w:r w:rsidR="00B701EE">
        <w:rPr>
          <w:rFonts w:ascii="Times New Roman" w:hAnsi="Times New Roman" w:cs="Times New Roman"/>
        </w:rPr>
        <w:t>Edit the exported model out for use in analysis.</w:t>
      </w:r>
    </w:p>
    <w:p w14:paraId="7BF8327F" w14:textId="037C6215" w:rsidR="006C70C8" w:rsidRDefault="006C70C8" w:rsidP="00164083">
      <w:pPr>
        <w:ind w:leftChars="100" w:left="240"/>
        <w:rPr>
          <w:rFonts w:ascii="Times New Roman" w:hAnsi="Times New Roman" w:cs="Times New Roman"/>
        </w:rPr>
      </w:pPr>
      <w:ins w:id="1" w:author="Judy Mak" w:date="2019-02-08T22:22:00Z">
        <w:r>
          <w:rPr>
            <w:rFonts w:ascii="Times New Roman" w:hAnsi="Times New Roman" w:cs="Times New Roman"/>
          </w:rPr>
          <w:t>8. HEATMAPPING – Generate heatmaps in Excel or A</w:t>
        </w:r>
      </w:ins>
      <w:ins w:id="2" w:author="Judy Mak" w:date="2019-02-08T22:23:00Z">
        <w:r>
          <w:rPr>
            <w:rFonts w:ascii="Times New Roman" w:hAnsi="Times New Roman" w:cs="Times New Roman"/>
          </w:rPr>
          <w:t>rcMap</w:t>
        </w:r>
        <w:r w:rsidR="00C061FA">
          <w:rPr>
            <w:rFonts w:ascii="Times New Roman" w:hAnsi="Times New Roman" w:cs="Times New Roman"/>
          </w:rPr>
          <w:t>/ArcGIS Pro</w:t>
        </w:r>
        <w:r>
          <w:rPr>
            <w:rFonts w:ascii="Times New Roman" w:hAnsi="Times New Roman" w:cs="Times New Roman"/>
          </w:rPr>
          <w:t>.</w:t>
        </w:r>
      </w:ins>
    </w:p>
    <w:p w14:paraId="2D670644" w14:textId="5DB88300" w:rsidR="00703692" w:rsidRPr="00FF7981" w:rsidRDefault="006C70C8" w:rsidP="00164083">
      <w:pPr>
        <w:ind w:leftChars="100" w:left="240"/>
        <w:rPr>
          <w:rFonts w:ascii="Times New Roman" w:hAnsi="Times New Roman" w:cs="Times New Roman"/>
        </w:rPr>
      </w:pPr>
      <w:ins w:id="3" w:author="Judy Mak" w:date="2019-02-08T22:23:00Z">
        <w:r>
          <w:rPr>
            <w:rFonts w:ascii="Times New Roman" w:hAnsi="Times New Roman" w:cs="Times New Roman"/>
          </w:rPr>
          <w:t>9</w:t>
        </w:r>
      </w:ins>
      <w:del w:id="4" w:author="Judy Mak" w:date="2019-02-08T22:23:00Z">
        <w:r w:rsidR="008857CD" w:rsidDel="006C70C8">
          <w:rPr>
            <w:rFonts w:ascii="Times New Roman" w:hAnsi="Times New Roman" w:cs="Times New Roman"/>
          </w:rPr>
          <w:delText>8</w:delText>
        </w:r>
      </w:del>
      <w:r w:rsidR="00703692">
        <w:rPr>
          <w:rFonts w:ascii="Times New Roman" w:hAnsi="Times New Roman" w:cs="Times New Roman"/>
        </w:rPr>
        <w:t>. PREPAR</w:t>
      </w:r>
      <w:r w:rsidR="000665BC">
        <w:rPr>
          <w:rFonts w:ascii="Times New Roman" w:hAnsi="Times New Roman" w:cs="Times New Roman"/>
        </w:rPr>
        <w:t>E</w:t>
      </w:r>
      <w:r w:rsidR="00BF1B53">
        <w:rPr>
          <w:rFonts w:ascii="Times New Roman" w:hAnsi="Times New Roman" w:cs="Times New Roman"/>
        </w:rPr>
        <w:t xml:space="preserve"> </w:t>
      </w:r>
      <w:r w:rsidR="007A4E80">
        <w:rPr>
          <w:rFonts w:ascii="Times New Roman" w:hAnsi="Times New Roman" w:cs="Times New Roman"/>
        </w:rPr>
        <w:t xml:space="preserve">(optional) </w:t>
      </w:r>
      <w:r w:rsidR="00703692">
        <w:rPr>
          <w:rFonts w:ascii="Times New Roman" w:hAnsi="Times New Roman" w:cs="Times New Roman"/>
        </w:rPr>
        <w:t>– Learn how to prepare</w:t>
      </w:r>
      <w:r w:rsidR="000665BC">
        <w:rPr>
          <w:rFonts w:ascii="Times New Roman" w:hAnsi="Times New Roman" w:cs="Times New Roman"/>
        </w:rPr>
        <w:t xml:space="preserve"> </w:t>
      </w:r>
      <w:r w:rsidR="001E0F51">
        <w:rPr>
          <w:rFonts w:ascii="Times New Roman" w:hAnsi="Times New Roman" w:cs="Times New Roman"/>
        </w:rPr>
        <w:t xml:space="preserve">household buffer </w:t>
      </w:r>
      <w:r w:rsidR="00703692">
        <w:rPr>
          <w:rFonts w:ascii="Times New Roman" w:hAnsi="Times New Roman" w:cs="Times New Roman"/>
        </w:rPr>
        <w:t>layers in ArcMap</w:t>
      </w:r>
      <w:r w:rsidR="0027341B">
        <w:rPr>
          <w:rFonts w:ascii="Times New Roman" w:hAnsi="Times New Roman" w:cs="Times New Roman"/>
        </w:rPr>
        <w:t>/ArcGIS Pro</w:t>
      </w:r>
      <w:r w:rsidR="00703692">
        <w:rPr>
          <w:rFonts w:ascii="Times New Roman" w:hAnsi="Times New Roman" w:cs="Times New Roman"/>
        </w:rPr>
        <w:t>.</w:t>
      </w:r>
    </w:p>
    <w:p w14:paraId="64683CF6" w14:textId="67A89FF7" w:rsidR="004C25ED" w:rsidRPr="00FF7981" w:rsidRDefault="006C70C8" w:rsidP="00164083">
      <w:pPr>
        <w:ind w:leftChars="100" w:left="240"/>
        <w:rPr>
          <w:rFonts w:ascii="Times New Roman" w:hAnsi="Times New Roman" w:cs="Times New Roman"/>
        </w:rPr>
      </w:pPr>
      <w:ins w:id="5" w:author="Judy Mak" w:date="2019-02-08T22:23:00Z">
        <w:r>
          <w:rPr>
            <w:rFonts w:ascii="Times New Roman" w:hAnsi="Times New Roman" w:cs="Times New Roman"/>
          </w:rPr>
          <w:t>10</w:t>
        </w:r>
      </w:ins>
      <w:del w:id="6" w:author="Judy Mak" w:date="2019-02-08T22:23:00Z">
        <w:r w:rsidR="008857CD" w:rsidDel="006C70C8">
          <w:rPr>
            <w:rFonts w:ascii="Times New Roman" w:hAnsi="Times New Roman" w:cs="Times New Roman"/>
          </w:rPr>
          <w:delText>9</w:delText>
        </w:r>
      </w:del>
      <w:r w:rsidR="004C25ED" w:rsidRPr="00FF7981">
        <w:rPr>
          <w:rFonts w:ascii="Times New Roman" w:hAnsi="Times New Roman" w:cs="Times New Roman"/>
        </w:rPr>
        <w:t>. THANKS – Contact project developers for more information.</w:t>
      </w:r>
    </w:p>
    <w:p w14:paraId="0DF7968B" w14:textId="77777777" w:rsidR="004C25ED" w:rsidRPr="00FF7981" w:rsidRDefault="004C25ED">
      <w:pPr>
        <w:rPr>
          <w:rFonts w:ascii="Times New Roman" w:hAnsi="Times New Roman" w:cs="Times New Roman"/>
        </w:rPr>
      </w:pPr>
    </w:p>
    <w:p w14:paraId="6E56F88F" w14:textId="49D14D97" w:rsidR="000A7D8E" w:rsidRPr="00FF7981" w:rsidRDefault="00A8074C">
      <w:pPr>
        <w:rPr>
          <w:rFonts w:ascii="Times New Roman" w:hAnsi="Times New Roman" w:cs="Times New Roman"/>
          <w:color w:val="0000CC"/>
        </w:rPr>
      </w:pPr>
      <w:r w:rsidRPr="00FF7981">
        <w:rPr>
          <w:rFonts w:ascii="Times New Roman" w:hAnsi="Times New Roman" w:cs="Times New Roman"/>
          <w:color w:val="0000CC"/>
        </w:rPr>
        <w:t xml:space="preserve">[Note that Sections 1 through 4 are prepared </w:t>
      </w:r>
      <w:r w:rsidR="002E0234" w:rsidRPr="00FF7981">
        <w:rPr>
          <w:rFonts w:ascii="Times New Roman" w:hAnsi="Times New Roman" w:cs="Times New Roman"/>
          <w:color w:val="0000CC"/>
        </w:rPr>
        <w:t xml:space="preserve">for </w:t>
      </w:r>
      <w:r w:rsidRPr="00FF7981">
        <w:rPr>
          <w:rFonts w:ascii="Times New Roman" w:hAnsi="Times New Roman" w:cs="Times New Roman"/>
          <w:color w:val="0000CC"/>
        </w:rPr>
        <w:t xml:space="preserve">ABM/ </w:t>
      </w:r>
      <w:r w:rsidR="002E0234" w:rsidRPr="00FF7981">
        <w:rPr>
          <w:rFonts w:ascii="Times New Roman" w:hAnsi="Times New Roman" w:cs="Times New Roman"/>
          <w:color w:val="0000CC"/>
        </w:rPr>
        <w:t>Python beginners</w:t>
      </w:r>
      <w:r w:rsidRPr="00FF7981">
        <w:rPr>
          <w:rFonts w:ascii="Times New Roman" w:hAnsi="Times New Roman" w:cs="Times New Roman"/>
          <w:color w:val="0000CC"/>
        </w:rPr>
        <w:t xml:space="preserve">; experienced </w:t>
      </w:r>
      <w:r w:rsidR="000C5B7B">
        <w:rPr>
          <w:rFonts w:ascii="Times New Roman" w:hAnsi="Times New Roman" w:cs="Times New Roman"/>
          <w:color w:val="0000CC"/>
        </w:rPr>
        <w:t xml:space="preserve">Python </w:t>
      </w:r>
      <w:r w:rsidR="0083624B">
        <w:rPr>
          <w:rFonts w:ascii="Times New Roman" w:hAnsi="Times New Roman" w:cs="Times New Roman"/>
          <w:color w:val="0000CC"/>
        </w:rPr>
        <w:t>us</w:t>
      </w:r>
      <w:r w:rsidRPr="00FF7981">
        <w:rPr>
          <w:rFonts w:ascii="Times New Roman" w:hAnsi="Times New Roman" w:cs="Times New Roman"/>
          <w:color w:val="0000CC"/>
        </w:rPr>
        <w:t>ers</w:t>
      </w:r>
      <w:r w:rsidR="0083624B">
        <w:rPr>
          <w:rFonts w:ascii="Times New Roman" w:hAnsi="Times New Roman" w:cs="Times New Roman"/>
          <w:color w:val="0000CC"/>
        </w:rPr>
        <w:t xml:space="preserve"> or modelers</w:t>
      </w:r>
      <w:r w:rsidRPr="00FF7981">
        <w:rPr>
          <w:rFonts w:ascii="Times New Roman" w:hAnsi="Times New Roman" w:cs="Times New Roman"/>
          <w:color w:val="0000CC"/>
        </w:rPr>
        <w:t xml:space="preserve"> ca</w:t>
      </w:r>
      <w:r w:rsidR="000C5B7B">
        <w:rPr>
          <w:rFonts w:ascii="Times New Roman" w:hAnsi="Times New Roman" w:cs="Times New Roman"/>
          <w:color w:val="0000CC"/>
        </w:rPr>
        <w:t>n</w:t>
      </w:r>
      <w:r w:rsidR="00237B39">
        <w:rPr>
          <w:rFonts w:ascii="Times New Roman" w:hAnsi="Times New Roman" w:cs="Times New Roman"/>
          <w:color w:val="0000CC"/>
        </w:rPr>
        <w:t xml:space="preserve"> download the Mesa</w:t>
      </w:r>
      <w:ins w:id="7" w:author="Judy Mak" w:date="2019-02-08T22:25:00Z">
        <w:r w:rsidR="00D652AE">
          <w:rPr>
            <w:rFonts w:ascii="Times New Roman" w:hAnsi="Times New Roman" w:cs="Times New Roman"/>
            <w:color w:val="0000CC"/>
          </w:rPr>
          <w:t xml:space="preserve"> v0.8.3</w:t>
        </w:r>
      </w:ins>
      <w:r w:rsidR="00B701EE">
        <w:rPr>
          <w:rFonts w:ascii="Times New Roman" w:hAnsi="Times New Roman" w:cs="Times New Roman"/>
          <w:color w:val="0000CC"/>
        </w:rPr>
        <w:t xml:space="preserve">, </w:t>
      </w:r>
      <w:proofErr w:type="spellStart"/>
      <w:r w:rsidR="00B701EE">
        <w:rPr>
          <w:rFonts w:ascii="Times New Roman" w:hAnsi="Times New Roman" w:cs="Times New Roman"/>
          <w:color w:val="0000CC"/>
        </w:rPr>
        <w:t>Pyshp</w:t>
      </w:r>
      <w:proofErr w:type="spellEnd"/>
      <w:r w:rsidR="00B701EE">
        <w:rPr>
          <w:rFonts w:ascii="Times New Roman" w:hAnsi="Times New Roman" w:cs="Times New Roman"/>
          <w:color w:val="0000CC"/>
        </w:rPr>
        <w:t>,</w:t>
      </w:r>
      <w:r w:rsidR="00237B39">
        <w:rPr>
          <w:rFonts w:ascii="Times New Roman" w:hAnsi="Times New Roman" w:cs="Times New Roman"/>
          <w:color w:val="0000CC"/>
        </w:rPr>
        <w:t xml:space="preserve"> and Mat</w:t>
      </w:r>
      <w:r w:rsidR="000C5B7B">
        <w:rPr>
          <w:rFonts w:ascii="Times New Roman" w:hAnsi="Times New Roman" w:cs="Times New Roman"/>
          <w:color w:val="0000CC"/>
        </w:rPr>
        <w:t>plotlib</w:t>
      </w:r>
      <w:r w:rsidR="00237B39">
        <w:rPr>
          <w:rFonts w:ascii="Times New Roman" w:hAnsi="Times New Roman" w:cs="Times New Roman"/>
          <w:color w:val="0000CC"/>
        </w:rPr>
        <w:t xml:space="preserve"> libraries and then </w:t>
      </w:r>
      <w:r w:rsidRPr="00FF7981">
        <w:rPr>
          <w:rFonts w:ascii="Times New Roman" w:hAnsi="Times New Roman" w:cs="Times New Roman"/>
          <w:color w:val="0000CC"/>
        </w:rPr>
        <w:t>jump to Section 5</w:t>
      </w:r>
      <w:r w:rsidR="00E75E79">
        <w:rPr>
          <w:rFonts w:ascii="Times New Roman" w:hAnsi="Times New Roman" w:cs="Times New Roman"/>
          <w:color w:val="0000CC"/>
        </w:rPr>
        <w:t>.</w:t>
      </w:r>
      <w:ins w:id="8" w:author="Judy Mak" w:date="2019-02-08T22:23:00Z">
        <w:r w:rsidR="000D2AF3">
          <w:rPr>
            <w:rFonts w:ascii="Times New Roman" w:hAnsi="Times New Roman" w:cs="Times New Roman"/>
            <w:color w:val="0000CC"/>
          </w:rPr>
          <w:t xml:space="preserve"> Make sure to download Mesa 0.8.3 specifically, and if running server.py, downgrade tornado to 4.5.2.</w:t>
        </w:r>
      </w:ins>
      <w:r w:rsidRPr="00FF7981">
        <w:rPr>
          <w:rFonts w:ascii="Times New Roman" w:hAnsi="Times New Roman" w:cs="Times New Roman"/>
          <w:color w:val="0000CC"/>
        </w:rPr>
        <w:t>]</w:t>
      </w:r>
    </w:p>
    <w:p w14:paraId="198A6A48" w14:textId="77777777" w:rsidR="00A8074C" w:rsidRPr="00FF7981" w:rsidRDefault="00A8074C">
      <w:pPr>
        <w:rPr>
          <w:rFonts w:ascii="Times New Roman" w:hAnsi="Times New Roman" w:cs="Times New Roman"/>
          <w:color w:val="0000CC"/>
        </w:rPr>
      </w:pPr>
    </w:p>
    <w:p w14:paraId="6E1C0805"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 xml:space="preserve">1. </w:t>
      </w:r>
      <w:r w:rsidR="00F8729C" w:rsidRPr="00FF7981">
        <w:rPr>
          <w:rFonts w:ascii="Times New Roman" w:hAnsi="Times New Roman" w:cs="Times New Roman"/>
          <w:color w:val="0000CC"/>
          <w:sz w:val="28"/>
          <w:szCs w:val="28"/>
        </w:rPr>
        <w:t xml:space="preserve">INSTALLATION - </w:t>
      </w:r>
      <w:r w:rsidRPr="00FF7981">
        <w:rPr>
          <w:rFonts w:ascii="Times New Roman" w:hAnsi="Times New Roman" w:cs="Times New Roman"/>
          <w:color w:val="0000CC"/>
          <w:sz w:val="28"/>
          <w:szCs w:val="28"/>
        </w:rPr>
        <w:t>Have Python 3+ installed on your computer.</w:t>
      </w:r>
    </w:p>
    <w:p w14:paraId="446CAD0A" w14:textId="77777777" w:rsidR="000A7D8E" w:rsidRPr="00FF7981" w:rsidRDefault="000A7D8E">
      <w:pPr>
        <w:rPr>
          <w:rFonts w:ascii="Times New Roman" w:hAnsi="Times New Roman" w:cs="Times New Roman"/>
          <w:sz w:val="28"/>
          <w:szCs w:val="28"/>
        </w:rPr>
      </w:pPr>
    </w:p>
    <w:p w14:paraId="183730FA"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To download the latest version of Python, visit </w:t>
      </w:r>
      <w:hyperlink r:id="rId8">
        <w:r w:rsidRPr="00FF7981">
          <w:rPr>
            <w:rStyle w:val="InternetLink"/>
            <w:rFonts w:ascii="Times New Roman" w:hAnsi="Times New Roman" w:cs="Times New Roman"/>
          </w:rPr>
          <w:t>https://www.python.org/</w:t>
        </w:r>
      </w:hyperlink>
      <w:r w:rsidRPr="00FF7981">
        <w:rPr>
          <w:rFonts w:ascii="Times New Roman" w:hAnsi="Times New Roman" w:cs="Times New Roman"/>
        </w:rPr>
        <w:t>. Any version of Python 3.X.X should work. Python 2.X.X is more stable for use with older systems, but it differs in syntax from Python 3.X.X, so it is not compatible with code from the imported libraries we will use here (such as Mesa).</w:t>
      </w:r>
    </w:p>
    <w:p w14:paraId="185EA038" w14:textId="77777777" w:rsidR="000A7D8E" w:rsidRPr="00FF7981" w:rsidRDefault="000A7D8E">
      <w:pPr>
        <w:rPr>
          <w:rFonts w:ascii="Times New Roman" w:hAnsi="Times New Roman" w:cs="Times New Roman"/>
        </w:rPr>
      </w:pPr>
    </w:p>
    <w:p w14:paraId="01353D12" w14:textId="77777777" w:rsidR="000A7D8E" w:rsidRPr="00FF7981" w:rsidRDefault="002E0234">
      <w:pPr>
        <w:rPr>
          <w:rFonts w:ascii="Times New Roman" w:hAnsi="Times New Roman" w:cs="Times New Roman"/>
        </w:rPr>
      </w:pPr>
      <w:r w:rsidRPr="00FF7981">
        <w:rPr>
          <w:rFonts w:ascii="Times New Roman" w:hAnsi="Times New Roman" w:cs="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14:paraId="72747BE8" w14:textId="77777777" w:rsidR="000A7D8E" w:rsidRPr="00FF7981" w:rsidRDefault="000A7D8E">
      <w:pPr>
        <w:rPr>
          <w:rFonts w:ascii="Times New Roman" w:hAnsi="Times New Roman" w:cs="Times New Roman"/>
        </w:rPr>
      </w:pPr>
    </w:p>
    <w:p w14:paraId="79C25F1A" w14:textId="77777777" w:rsidR="000A7D8E" w:rsidRPr="00FF7981" w:rsidRDefault="002E0234">
      <w:pPr>
        <w:rPr>
          <w:rFonts w:ascii="Times New Roman" w:hAnsi="Times New Roman" w:cs="Times New Roman"/>
        </w:rPr>
      </w:pPr>
      <w:r w:rsidRPr="00FF7981">
        <w:rPr>
          <w:rFonts w:ascii="Times New Roman" w:hAnsi="Times New Roman" w:cs="Times New Roman"/>
        </w:rPr>
        <w:t>Once you download and run the installer (or configure the zip file/</w:t>
      </w:r>
      <w:proofErr w:type="spellStart"/>
      <w:r w:rsidRPr="00FF7981">
        <w:rPr>
          <w:rFonts w:ascii="Times New Roman" w:hAnsi="Times New Roman" w:cs="Times New Roman"/>
        </w:rPr>
        <w:t>tarball</w:t>
      </w:r>
      <w:proofErr w:type="spellEnd"/>
      <w:r w:rsidRPr="00FF7981">
        <w:rPr>
          <w:rFonts w:ascii="Times New Roman" w:hAnsi="Times New Roman" w:cs="Times New Roman"/>
        </w:rPr>
        <w:t>;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14:paraId="30C75C83" w14:textId="77777777" w:rsidR="0069553D" w:rsidRPr="00FF7981" w:rsidRDefault="0069553D">
      <w:pPr>
        <w:rPr>
          <w:rFonts w:ascii="Times New Roman" w:hAnsi="Times New Roman" w:cs="Times New Roman"/>
        </w:rPr>
      </w:pPr>
    </w:p>
    <w:p w14:paraId="6B34CF00" w14:textId="77777777" w:rsidR="000A7D8E" w:rsidRPr="00FF7981" w:rsidRDefault="002E0234" w:rsidP="006B6EF9">
      <w:pPr>
        <w:jc w:val="center"/>
        <w:rPr>
          <w:rFonts w:ascii="Times New Roman" w:hAnsi="Times New Roman" w:cs="Times New Roman"/>
        </w:rPr>
      </w:pPr>
      <w:r w:rsidRPr="00FF7981">
        <w:rPr>
          <w:rFonts w:ascii="Times New Roman" w:hAnsi="Times New Roman" w:cs="Times New Roman"/>
        </w:rPr>
        <w:t>Figure 1.1 – The most common option. This option may not be right for you if you are not using a 64-bit version of Windows.</w:t>
      </w:r>
    </w:p>
    <w:p w14:paraId="63F622CB"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48512" behindDoc="0" locked="0" layoutInCell="1" allowOverlap="1" wp14:anchorId="25F4C635" wp14:editId="3A64A384">
            <wp:simplePos x="0" y="0"/>
            <wp:positionH relativeFrom="column">
              <wp:align>center</wp:align>
            </wp:positionH>
            <wp:positionV relativeFrom="paragraph">
              <wp:posOffset>635</wp:posOffset>
            </wp:positionV>
            <wp:extent cx="4980940" cy="30302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4980940" cy="3030220"/>
                    </a:xfrm>
                    <a:prstGeom prst="rect">
                      <a:avLst/>
                    </a:prstGeom>
                  </pic:spPr>
                </pic:pic>
              </a:graphicData>
            </a:graphic>
          </wp:anchor>
        </w:drawing>
      </w:r>
      <w:r w:rsidRPr="00FF7981">
        <w:rPr>
          <w:rFonts w:ascii="Times New Roman" w:hAnsi="Times New Roman" w:cs="Times New Roman"/>
        </w:rPr>
        <w:br w:type="page"/>
      </w:r>
    </w:p>
    <w:p w14:paraId="74A19FE2" w14:textId="77777777" w:rsidR="000A7D8E" w:rsidRPr="00FF7981" w:rsidRDefault="000A7D8E">
      <w:pPr>
        <w:rPr>
          <w:rFonts w:ascii="Times New Roman" w:hAnsi="Times New Roman" w:cs="Times New Roman"/>
        </w:rPr>
      </w:pPr>
    </w:p>
    <w:p w14:paraId="777F8EA5"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 xml:space="preserve">2. </w:t>
      </w:r>
      <w:r w:rsidR="00DE2807" w:rsidRPr="00FF7981">
        <w:rPr>
          <w:rFonts w:ascii="Times New Roman" w:hAnsi="Times New Roman" w:cs="Times New Roman"/>
          <w:color w:val="0000CC"/>
          <w:sz w:val="28"/>
          <w:szCs w:val="28"/>
        </w:rPr>
        <w:t xml:space="preserve">IDE - </w:t>
      </w:r>
      <w:r w:rsidRPr="00FF7981">
        <w:rPr>
          <w:rFonts w:ascii="Times New Roman" w:hAnsi="Times New Roman" w:cs="Times New Roman"/>
          <w:color w:val="0000CC"/>
          <w:sz w:val="28"/>
          <w:szCs w:val="28"/>
        </w:rPr>
        <w:t>(optional</w:t>
      </w:r>
      <w:r w:rsidR="00E93762" w:rsidRPr="00FF7981">
        <w:rPr>
          <w:rFonts w:ascii="Times New Roman" w:hAnsi="Times New Roman" w:cs="Times New Roman"/>
          <w:color w:val="0000CC"/>
          <w:sz w:val="28"/>
          <w:szCs w:val="28"/>
        </w:rPr>
        <w:t xml:space="preserve"> but recommended</w:t>
      </w:r>
      <w:r w:rsidRPr="00FF7981">
        <w:rPr>
          <w:rFonts w:ascii="Times New Roman" w:hAnsi="Times New Roman" w:cs="Times New Roman"/>
          <w:color w:val="0000CC"/>
          <w:sz w:val="28"/>
          <w:szCs w:val="28"/>
        </w:rPr>
        <w:t>) Download a Python IDE.</w:t>
      </w:r>
    </w:p>
    <w:p w14:paraId="73903F5B" w14:textId="77777777" w:rsidR="000A7D8E" w:rsidRPr="00FF7981" w:rsidRDefault="000A7D8E">
      <w:pPr>
        <w:rPr>
          <w:rFonts w:ascii="Times New Roman" w:hAnsi="Times New Roman" w:cs="Times New Roman"/>
          <w:color w:val="0000CC"/>
          <w:sz w:val="28"/>
          <w:szCs w:val="28"/>
        </w:rPr>
      </w:pPr>
    </w:p>
    <w:p w14:paraId="7FDB8A27" w14:textId="77777777" w:rsidR="000A7D8E" w:rsidRPr="00FF7981" w:rsidRDefault="002E0234">
      <w:pPr>
        <w:rPr>
          <w:rFonts w:ascii="Times New Roman" w:hAnsi="Times New Roman" w:cs="Times New Roman"/>
        </w:rPr>
      </w:pPr>
      <w:r w:rsidRPr="00FF7981">
        <w:rPr>
          <w:rFonts w:ascii="Times New Roman" w:hAnsi="Times New Roman" w:cs="Times New Roman"/>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14:paraId="2450035D" w14:textId="77777777" w:rsidR="000A7D8E" w:rsidRPr="00FF7981" w:rsidRDefault="000A7D8E">
      <w:pPr>
        <w:rPr>
          <w:rFonts w:ascii="Times New Roman" w:hAnsi="Times New Roman" w:cs="Times New Roman"/>
        </w:rPr>
      </w:pPr>
    </w:p>
    <w:p w14:paraId="2C9DD0BE"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Once you have found an IDE (google to find different ones available; the one used in this tutorial is PyCharm), follow installation instructions, unzipping/extracting any files with 7zip (a free program) or </w:t>
      </w:r>
      <w:proofErr w:type="spellStart"/>
      <w:r w:rsidRPr="00FF7981">
        <w:rPr>
          <w:rFonts w:ascii="Times New Roman" w:hAnsi="Times New Roman" w:cs="Times New Roman"/>
        </w:rPr>
        <w:t>Winzip</w:t>
      </w:r>
      <w:proofErr w:type="spellEnd"/>
      <w:r w:rsidRPr="00FF7981">
        <w:rPr>
          <w:rFonts w:ascii="Times New Roman" w:hAnsi="Times New Roman" w:cs="Times New Roman"/>
        </w:rPr>
        <w:t xml:space="preserve"> as needed.</w:t>
      </w:r>
      <w:r w:rsidR="0068162A" w:rsidRPr="00FF7981">
        <w:rPr>
          <w:rFonts w:ascii="Times New Roman" w:hAnsi="Times New Roman" w:cs="Times New Roman"/>
        </w:rPr>
        <w:t xml:space="preserve"> If the IDE you downloaded is PyCharm, make sure to create a new Python Project (only do this once, not every time you run the code) and place all of the FNNR-ABM</w:t>
      </w:r>
      <w:r w:rsidR="002D663F" w:rsidRPr="00FF7981">
        <w:rPr>
          <w:rFonts w:ascii="Times New Roman" w:hAnsi="Times New Roman" w:cs="Times New Roman"/>
        </w:rPr>
        <w:t>-Private</w:t>
      </w:r>
      <w:r w:rsidR="0068162A" w:rsidRPr="00FF7981">
        <w:rPr>
          <w:rFonts w:ascii="Times New Roman" w:hAnsi="Times New Roman" w:cs="Times New Roman"/>
        </w:rPr>
        <w:t xml:space="preserve"> files inside the main Project Package.</w:t>
      </w:r>
    </w:p>
    <w:p w14:paraId="3D5DC737" w14:textId="77777777" w:rsidR="000A7D8E" w:rsidRPr="00FF7981" w:rsidRDefault="000A7D8E">
      <w:pPr>
        <w:rPr>
          <w:rFonts w:ascii="Times New Roman" w:hAnsi="Times New Roman" w:cs="Times New Roman"/>
        </w:rPr>
      </w:pPr>
    </w:p>
    <w:p w14:paraId="51B059AD"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3.</w:t>
      </w:r>
      <w:r w:rsidR="009242DC" w:rsidRPr="00FF7981">
        <w:rPr>
          <w:rFonts w:ascii="Times New Roman" w:hAnsi="Times New Roman" w:cs="Times New Roman"/>
          <w:color w:val="0000CC"/>
          <w:sz w:val="28"/>
          <w:szCs w:val="28"/>
        </w:rPr>
        <w:t xml:space="preserve"> LIBRAR</w:t>
      </w:r>
      <w:r w:rsidR="008A61FC" w:rsidRPr="00FF7981">
        <w:rPr>
          <w:rFonts w:ascii="Times New Roman" w:hAnsi="Times New Roman" w:cs="Times New Roman"/>
          <w:color w:val="0000CC"/>
          <w:sz w:val="28"/>
          <w:szCs w:val="28"/>
        </w:rPr>
        <w:t>Y</w:t>
      </w:r>
      <w:r w:rsidR="009242DC" w:rsidRPr="00FF7981">
        <w:rPr>
          <w:rFonts w:ascii="Times New Roman" w:hAnsi="Times New Roman" w:cs="Times New Roman"/>
          <w:color w:val="0000CC"/>
          <w:sz w:val="28"/>
          <w:szCs w:val="28"/>
        </w:rPr>
        <w:t xml:space="preserve"> - </w:t>
      </w:r>
      <w:r w:rsidRPr="00FF7981">
        <w:rPr>
          <w:rFonts w:ascii="Times New Roman" w:hAnsi="Times New Roman" w:cs="Times New Roman"/>
          <w:color w:val="0000CC"/>
          <w:sz w:val="28"/>
          <w:szCs w:val="28"/>
        </w:rPr>
        <w:t xml:space="preserve"> Download the Python libraries needed for the </w:t>
      </w:r>
      <w:r w:rsidRPr="00FF7981">
        <w:rPr>
          <w:rFonts w:ascii="Times New Roman" w:hAnsi="Times New Roman" w:cs="Times New Roman"/>
          <w:color w:val="0000FF"/>
          <w:sz w:val="28"/>
          <w:szCs w:val="28"/>
        </w:rPr>
        <w:t xml:space="preserve">project (Mesa, </w:t>
      </w:r>
      <w:proofErr w:type="spellStart"/>
      <w:r w:rsidR="00B701EE">
        <w:rPr>
          <w:rFonts w:ascii="Times New Roman" w:hAnsi="Times New Roman" w:cs="Times New Roman"/>
          <w:color w:val="0000FF"/>
          <w:sz w:val="28"/>
          <w:szCs w:val="28"/>
        </w:rPr>
        <w:t>pyshp</w:t>
      </w:r>
      <w:proofErr w:type="spellEnd"/>
      <w:r w:rsidR="00BD71CF" w:rsidRPr="00FF7981">
        <w:rPr>
          <w:rFonts w:ascii="Times New Roman" w:hAnsi="Times New Roman" w:cs="Times New Roman"/>
          <w:color w:val="0000CC"/>
          <w:sz w:val="28"/>
          <w:szCs w:val="28"/>
        </w:rPr>
        <w:t xml:space="preserve">, </w:t>
      </w:r>
      <w:r w:rsidR="00F25796" w:rsidRPr="00FF7981">
        <w:rPr>
          <w:rFonts w:ascii="Times New Roman" w:hAnsi="Times New Roman" w:cs="Times New Roman"/>
          <w:color w:val="0000CC"/>
          <w:sz w:val="28"/>
          <w:szCs w:val="28"/>
        </w:rPr>
        <w:t xml:space="preserve">possibly </w:t>
      </w:r>
      <w:r w:rsidR="00BD71CF" w:rsidRPr="00FF7981">
        <w:rPr>
          <w:rFonts w:ascii="Times New Roman" w:hAnsi="Times New Roman" w:cs="Times New Roman"/>
          <w:color w:val="0000CC"/>
          <w:sz w:val="28"/>
          <w:szCs w:val="28"/>
        </w:rPr>
        <w:t>matplotlib</w:t>
      </w:r>
      <w:r w:rsidRPr="00FF7981">
        <w:rPr>
          <w:rFonts w:ascii="Times New Roman" w:hAnsi="Times New Roman" w:cs="Times New Roman"/>
          <w:color w:val="0000CC"/>
          <w:sz w:val="28"/>
          <w:szCs w:val="28"/>
        </w:rPr>
        <w:t>).</w:t>
      </w:r>
    </w:p>
    <w:p w14:paraId="756D33BC" w14:textId="77777777" w:rsidR="000A7D8E" w:rsidRPr="00FF7981" w:rsidRDefault="000A7D8E">
      <w:pPr>
        <w:rPr>
          <w:rFonts w:ascii="Times New Roman" w:hAnsi="Times New Roman" w:cs="Times New Roman"/>
          <w:color w:val="CC00CC"/>
        </w:rPr>
      </w:pPr>
    </w:p>
    <w:p w14:paraId="7966B718" w14:textId="7D4DD37F" w:rsidR="000A7D8E" w:rsidRDefault="002E0234">
      <w:pPr>
        <w:rPr>
          <w:ins w:id="9" w:author="Judy Mak" w:date="2019-02-08T22:25:00Z"/>
          <w:rFonts w:ascii="Times New Roman" w:hAnsi="Times New Roman" w:cs="Times New Roman"/>
        </w:rPr>
      </w:pPr>
      <w:r w:rsidRPr="00FF7981">
        <w:rPr>
          <w:rFonts w:ascii="Times New Roman" w:hAnsi="Times New Roman" w:cs="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r>
      <w:r w:rsidRPr="00FF7981">
        <w:rPr>
          <w:rFonts w:ascii="Times New Roman" w:hAnsi="Times New Roman" w:cs="Times New Roman"/>
        </w:rPr>
        <w:br/>
      </w:r>
      <w:r w:rsidRPr="00FF7981">
        <w:rPr>
          <w:rFonts w:ascii="Times New Roman" w:hAnsi="Times New Roman" w:cs="Times New Roman"/>
        </w:rPr>
        <w:br/>
        <w:t>Mesa – a Python 3+ framework for working with agent-based models</w:t>
      </w:r>
    </w:p>
    <w:p w14:paraId="2DB79BEF" w14:textId="6AE30A33" w:rsidR="003C3DAB" w:rsidRPr="00FF7981" w:rsidRDefault="003C3DAB">
      <w:pPr>
        <w:rPr>
          <w:rFonts w:ascii="Times New Roman" w:hAnsi="Times New Roman" w:cs="Times New Roman"/>
        </w:rPr>
      </w:pPr>
      <w:ins w:id="10" w:author="Judy Mak" w:date="2019-02-08T22:25:00Z">
        <w:r>
          <w:rPr>
            <w:rFonts w:ascii="Times New Roman" w:hAnsi="Times New Roman" w:cs="Times New Roman"/>
          </w:rPr>
          <w:t>Note: You must use Mesa v0.8.3 for this project!</w:t>
        </w:r>
      </w:ins>
    </w:p>
    <w:p w14:paraId="748B0109" w14:textId="77777777" w:rsidR="0005183A" w:rsidRPr="00FF7981" w:rsidRDefault="0005183A">
      <w:pPr>
        <w:rPr>
          <w:rFonts w:ascii="Times New Roman" w:hAnsi="Times New Roman" w:cs="Times New Roman"/>
        </w:rPr>
      </w:pPr>
      <w:r w:rsidRPr="00FF7981">
        <w:rPr>
          <w:rFonts w:ascii="Times New Roman" w:hAnsi="Times New Roman" w:cs="Times New Roman"/>
        </w:rPr>
        <w:t xml:space="preserve">It “allows users to quickly create agent-based models using built-in core components (such as spatial grids and agent schedulers) or customized implementations; visualize them using a browser-based interface; and analyze their results using Python’s data analysis tools. Its goal is to be the Python 3-based counterpart to </w:t>
      </w:r>
      <w:proofErr w:type="spellStart"/>
      <w:r w:rsidRPr="00FF7981">
        <w:rPr>
          <w:rFonts w:ascii="Times New Roman" w:hAnsi="Times New Roman" w:cs="Times New Roman"/>
        </w:rPr>
        <w:t>NetLogo</w:t>
      </w:r>
      <w:proofErr w:type="spellEnd"/>
      <w:r w:rsidRPr="00FF7981">
        <w:rPr>
          <w:rFonts w:ascii="Times New Roman" w:hAnsi="Times New Roman" w:cs="Times New Roman"/>
        </w:rPr>
        <w:t>, Repast, or MASON.”</w:t>
      </w:r>
    </w:p>
    <w:p w14:paraId="13B3B713" w14:textId="77777777" w:rsidR="0005183A" w:rsidRPr="00FF7981" w:rsidRDefault="0005183A">
      <w:pPr>
        <w:rPr>
          <w:rFonts w:ascii="Times New Roman" w:hAnsi="Times New Roman" w:cs="Times New Roman"/>
        </w:rPr>
      </w:pPr>
      <w:r w:rsidRPr="00FF7981">
        <w:rPr>
          <w:rFonts w:ascii="Times New Roman" w:hAnsi="Times New Roman" w:cs="Times New Roman"/>
        </w:rPr>
        <w:t>Documentation can be found online at https://mesa.readthedocs.io/en/master/</w:t>
      </w:r>
    </w:p>
    <w:p w14:paraId="708310AB" w14:textId="77777777" w:rsidR="0005183A" w:rsidRPr="00FF7981" w:rsidRDefault="0005183A">
      <w:pPr>
        <w:rPr>
          <w:rFonts w:ascii="Times New Roman" w:hAnsi="Times New Roman" w:cs="Times New Roman"/>
        </w:rPr>
      </w:pPr>
      <w:r w:rsidRPr="00FF7981">
        <w:rPr>
          <w:rFonts w:ascii="Times New Roman" w:hAnsi="Times New Roman" w:cs="Times New Roman"/>
        </w:rPr>
        <w:t>Or by downloading the .pdf at https://media.readthedocs.org/pdf/mesa/latest/mesa.pdf</w:t>
      </w:r>
    </w:p>
    <w:p w14:paraId="6F2355DF"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If you install Mesa through pip (covered later here), it will come installed along with the other libraries it depends on, such as Tornado (web framework), Pandas (data structure library), </w:t>
      </w:r>
      <w:proofErr w:type="spellStart"/>
      <w:r w:rsidRPr="00FF7981">
        <w:rPr>
          <w:rFonts w:ascii="Times New Roman" w:hAnsi="Times New Roman" w:cs="Times New Roman"/>
        </w:rPr>
        <w:t>Numpy</w:t>
      </w:r>
      <w:proofErr w:type="spellEnd"/>
      <w:r w:rsidRPr="00FF7981">
        <w:rPr>
          <w:rFonts w:ascii="Times New Roman" w:hAnsi="Times New Roman" w:cs="Times New Roman"/>
        </w:rPr>
        <w:t xml:space="preserve"> (for a variety of numerical expressions or generations), Six (for wrapping over differences between Python 2 and 3), </w:t>
      </w:r>
      <w:proofErr w:type="spellStart"/>
      <w:r w:rsidRPr="00FF7981">
        <w:rPr>
          <w:rFonts w:ascii="Times New Roman" w:hAnsi="Times New Roman" w:cs="Times New Roman"/>
        </w:rPr>
        <w:t>Tqdm</w:t>
      </w:r>
      <w:proofErr w:type="spellEnd"/>
      <w:r w:rsidRPr="00FF7981">
        <w:rPr>
          <w:rFonts w:ascii="Times New Roman" w:hAnsi="Times New Roman" w:cs="Times New Roman"/>
        </w:rPr>
        <w:t xml:space="preserve"> (progress meter</w:t>
      </w:r>
      <w:r w:rsidR="00AC72D4" w:rsidRPr="00FF7981">
        <w:rPr>
          <w:rFonts w:ascii="Times New Roman" w:hAnsi="Times New Roman" w:cs="Times New Roman"/>
        </w:rPr>
        <w:t>/</w:t>
      </w:r>
      <w:proofErr w:type="spellStart"/>
      <w:r w:rsidR="00AC72D4" w:rsidRPr="00FF7981">
        <w:rPr>
          <w:rFonts w:ascii="Times New Roman" w:hAnsi="Times New Roman" w:cs="Times New Roman"/>
        </w:rPr>
        <w:t>Jupyter</w:t>
      </w:r>
      <w:proofErr w:type="spellEnd"/>
      <w:r w:rsidR="00AC72D4" w:rsidRPr="00FF7981">
        <w:rPr>
          <w:rFonts w:ascii="Times New Roman" w:hAnsi="Times New Roman" w:cs="Times New Roman"/>
        </w:rPr>
        <w:t xml:space="preserve"> Notebook-related</w:t>
      </w:r>
      <w:r w:rsidRPr="00FF7981">
        <w:rPr>
          <w:rFonts w:ascii="Times New Roman" w:hAnsi="Times New Roman" w:cs="Times New Roman"/>
        </w:rPr>
        <w:t>)</w:t>
      </w:r>
      <w:r w:rsidR="00AC72D4" w:rsidRPr="00FF7981">
        <w:rPr>
          <w:rFonts w:ascii="Times New Roman" w:hAnsi="Times New Roman" w:cs="Times New Roman"/>
        </w:rPr>
        <w:t>,</w:t>
      </w:r>
      <w:r w:rsidRPr="00FF7981">
        <w:rPr>
          <w:rFonts w:ascii="Times New Roman" w:hAnsi="Times New Roman" w:cs="Times New Roman"/>
        </w:rPr>
        <w:t xml:space="preserve"> Matplotlib (for plotting, and more</w:t>
      </w:r>
      <w:r w:rsidR="002D663F" w:rsidRPr="00FF7981">
        <w:rPr>
          <w:rFonts w:ascii="Times New Roman" w:hAnsi="Times New Roman" w:cs="Times New Roman"/>
        </w:rPr>
        <w:t>)</w:t>
      </w:r>
      <w:r w:rsidRPr="00FF7981">
        <w:rPr>
          <w:rFonts w:ascii="Times New Roman" w:hAnsi="Times New Roman" w:cs="Times New Roman"/>
        </w:rPr>
        <w:t>. The user will likely not directly access these libraries when working with Mesa, but they should be aware of what the libraries do.</w:t>
      </w:r>
    </w:p>
    <w:p w14:paraId="39A23FA0" w14:textId="77777777" w:rsidR="000A7D8E" w:rsidRPr="00FF7981" w:rsidRDefault="000A7D8E">
      <w:pPr>
        <w:rPr>
          <w:rFonts w:ascii="Times New Roman" w:hAnsi="Times New Roman" w:cs="Times New Roman"/>
        </w:rPr>
      </w:pPr>
    </w:p>
    <w:p w14:paraId="206FC175" w14:textId="27AE44CE" w:rsidR="00BD71CF" w:rsidRDefault="00BD71CF">
      <w:pPr>
        <w:rPr>
          <w:rFonts w:ascii="Times New Roman" w:hAnsi="Times New Roman" w:cs="Times New Roman"/>
        </w:rPr>
      </w:pPr>
      <w:r w:rsidRPr="00FF7981">
        <w:rPr>
          <w:rFonts w:ascii="Times New Roman" w:hAnsi="Times New Roman" w:cs="Times New Roman"/>
        </w:rPr>
        <w:t>Matplotlib – this may come with Mesa, but just in case you get an error related to this, you may need to download matplotlib separately, since it is used explicitly and separately from Mesa in the model. It helps build graphs to display Python data</w:t>
      </w:r>
      <w:ins w:id="11" w:author="Judy Mak" w:date="2019-02-08T22:26:00Z">
        <w:r w:rsidR="003B7CC3">
          <w:rPr>
            <w:rFonts w:ascii="Times New Roman" w:hAnsi="Times New Roman" w:cs="Times New Roman"/>
          </w:rPr>
          <w:t>, though the code that uses this may be commented out, so it may not be necessary to download this</w:t>
        </w:r>
      </w:ins>
      <w:r w:rsidRPr="00FF7981">
        <w:rPr>
          <w:rFonts w:ascii="Times New Roman" w:hAnsi="Times New Roman" w:cs="Times New Roman"/>
        </w:rPr>
        <w:t>.</w:t>
      </w:r>
    </w:p>
    <w:p w14:paraId="7A5D614B" w14:textId="77777777" w:rsidR="00B701EE" w:rsidRDefault="00B701EE">
      <w:pPr>
        <w:rPr>
          <w:rFonts w:ascii="Times New Roman" w:hAnsi="Times New Roman" w:cs="Times New Roman"/>
        </w:rPr>
      </w:pPr>
    </w:p>
    <w:p w14:paraId="6B6A787F" w14:textId="36A99B3D" w:rsidR="00B701EE" w:rsidRPr="00FF7981" w:rsidRDefault="00B701EE">
      <w:pPr>
        <w:rPr>
          <w:rFonts w:ascii="Times New Roman" w:hAnsi="Times New Roman" w:cs="Times New Roman"/>
        </w:rPr>
      </w:pPr>
      <w:proofErr w:type="spellStart"/>
      <w:r>
        <w:rPr>
          <w:rFonts w:ascii="Times New Roman" w:hAnsi="Times New Roman" w:cs="Times New Roman"/>
        </w:rPr>
        <w:t>Pyshp</w:t>
      </w:r>
      <w:proofErr w:type="spellEnd"/>
      <w:r>
        <w:rPr>
          <w:rFonts w:ascii="Times New Roman" w:hAnsi="Times New Roman" w:cs="Times New Roman"/>
        </w:rPr>
        <w:t xml:space="preserve"> – This helps convert your .csv file output to .</w:t>
      </w:r>
      <w:proofErr w:type="spellStart"/>
      <w:r>
        <w:rPr>
          <w:rFonts w:ascii="Times New Roman" w:hAnsi="Times New Roman" w:cs="Times New Roman"/>
        </w:rPr>
        <w:t>shp</w:t>
      </w:r>
      <w:proofErr w:type="spellEnd"/>
      <w:r>
        <w:rPr>
          <w:rFonts w:ascii="Times New Roman" w:hAnsi="Times New Roman" w:cs="Times New Roman"/>
        </w:rPr>
        <w:t xml:space="preserve"> for use in creating a point density map in ArcMap (see Section 7 of this User’s Manual).</w:t>
      </w:r>
      <w:ins w:id="12" w:author="Judy Mak" w:date="2019-02-08T22:26:00Z">
        <w:r w:rsidR="003B7CC3">
          <w:rPr>
            <w:rFonts w:ascii="Times New Roman" w:hAnsi="Times New Roman" w:cs="Times New Roman"/>
          </w:rPr>
          <w:t xml:space="preserve"> It may not be necessary to download this; you can also </w:t>
        </w:r>
        <w:r w:rsidR="003B7CC3">
          <w:rPr>
            <w:rFonts w:ascii="Times New Roman" w:hAnsi="Times New Roman" w:cs="Times New Roman"/>
          </w:rPr>
          <w:lastRenderedPageBreak/>
          <w:t xml:space="preserve">open the output .csv </w:t>
        </w:r>
      </w:ins>
      <w:ins w:id="13" w:author="Judy Mak" w:date="2019-02-08T22:27:00Z">
        <w:r w:rsidR="00BA6C15">
          <w:rPr>
            <w:rFonts w:ascii="Times New Roman" w:hAnsi="Times New Roman" w:cs="Times New Roman"/>
          </w:rPr>
          <w:t xml:space="preserve">density coordinate </w:t>
        </w:r>
      </w:ins>
      <w:ins w:id="14" w:author="Judy Mak" w:date="2019-02-08T22:26:00Z">
        <w:r w:rsidR="003B7CC3">
          <w:rPr>
            <w:rFonts w:ascii="Times New Roman" w:hAnsi="Times New Roman" w:cs="Times New Roman"/>
          </w:rPr>
          <w:t>file the model generates in ArcMap</w:t>
        </w:r>
      </w:ins>
      <w:ins w:id="15" w:author="Judy Mak" w:date="2019-02-08T22:27:00Z">
        <w:r w:rsidR="003B7CC3">
          <w:rPr>
            <w:rFonts w:ascii="Times New Roman" w:hAnsi="Times New Roman" w:cs="Times New Roman"/>
          </w:rPr>
          <w:t xml:space="preserve"> and generate the XY data layer from that.</w:t>
        </w:r>
      </w:ins>
    </w:p>
    <w:p w14:paraId="6E9DA2E2" w14:textId="77777777" w:rsidR="00BD71CF" w:rsidRPr="00FF7981" w:rsidRDefault="00BD71CF">
      <w:pPr>
        <w:rPr>
          <w:rFonts w:ascii="Times New Roman" w:hAnsi="Times New Roman" w:cs="Times New Roman"/>
        </w:rPr>
      </w:pPr>
    </w:p>
    <w:p w14:paraId="307EB6F5" w14:textId="74C1E1F0" w:rsidR="000A7D8E" w:rsidRPr="00FF7981" w:rsidRDefault="002E0234">
      <w:pPr>
        <w:rPr>
          <w:rFonts w:ascii="Times New Roman" w:hAnsi="Times New Roman" w:cs="Times New Roman"/>
        </w:rPr>
      </w:pPr>
      <w:r w:rsidRPr="00FF7981">
        <w:rPr>
          <w:rFonts w:ascii="Times New Roman" w:hAnsi="Times New Roman" w:cs="Times New Roman"/>
        </w:rPr>
        <w:t>The most common (and Pythonic) way to install external libraries is to open the Command Prompt</w:t>
      </w:r>
      <w:r w:rsidR="008E0371">
        <w:rPr>
          <w:rStyle w:val="FootnoteReference"/>
          <w:rFonts w:ascii="Times New Roman" w:hAnsi="Times New Roman" w:cs="Times New Roman"/>
        </w:rPr>
        <w:footnoteReference w:id="1"/>
      </w:r>
      <w:r w:rsidRPr="00FF7981">
        <w:rPr>
          <w:rFonts w:ascii="Times New Roman" w:hAnsi="Times New Roman" w:cs="Times New Roman"/>
        </w:rPr>
        <w:t xml:space="preserve"> on Windows (</w:t>
      </w:r>
      <w:r w:rsidR="00F9459C">
        <w:rPr>
          <w:rFonts w:ascii="Times New Roman" w:hAnsi="Times New Roman" w:cs="Times New Roman"/>
        </w:rPr>
        <w:t xml:space="preserve">also known as </w:t>
      </w:r>
      <w:r w:rsidRPr="00FF7981">
        <w:rPr>
          <w:rFonts w:ascii="Times New Roman" w:hAnsi="Times New Roman" w:cs="Times New Roman"/>
        </w:rPr>
        <w:t>cmd.exe</w:t>
      </w:r>
      <w:r w:rsidR="0005183A" w:rsidRPr="00FF7981">
        <w:rPr>
          <w:rFonts w:ascii="Times New Roman" w:hAnsi="Times New Roman" w:cs="Times New Roman"/>
        </w:rPr>
        <w:t>, which is a terminal/shell for users to run administrative system commands</w:t>
      </w:r>
      <w:r w:rsidR="00F9459C">
        <w:rPr>
          <w:rFonts w:ascii="Times New Roman" w:hAnsi="Times New Roman" w:cs="Times New Roman"/>
        </w:rPr>
        <w:t>)</w:t>
      </w:r>
      <w:r w:rsidRPr="00FF7981">
        <w:rPr>
          <w:rFonts w:ascii="Times New Roman" w:hAnsi="Times New Roman" w:cs="Times New Roman"/>
        </w:rPr>
        <w:t xml:space="preserve"> and type in:</w:t>
      </w:r>
    </w:p>
    <w:p w14:paraId="083D9C6A" w14:textId="77777777" w:rsidR="000A7D8E" w:rsidRPr="00FF7981" w:rsidRDefault="000A7D8E">
      <w:pPr>
        <w:rPr>
          <w:rFonts w:ascii="Times New Roman" w:hAnsi="Times New Roman" w:cs="Times New Roman"/>
        </w:rPr>
      </w:pPr>
    </w:p>
    <w:p w14:paraId="3EA645F5" w14:textId="56532ABA" w:rsidR="000A7D8E" w:rsidRPr="00FF7981" w:rsidRDefault="002E0234" w:rsidP="007A38B9">
      <w:pPr>
        <w:rPr>
          <w:rFonts w:ascii="Times New Roman" w:hAnsi="Times New Roman" w:cs="Times New Roman"/>
        </w:rPr>
      </w:pPr>
      <w:r w:rsidRPr="00FF7981">
        <w:rPr>
          <w:rFonts w:ascii="Times New Roman" w:hAnsi="Times New Roman" w:cs="Times New Roman"/>
        </w:rPr>
        <w:t>pip install mesa</w:t>
      </w:r>
      <w:ins w:id="16" w:author="Judy Mak" w:date="2019-02-08T22:25:00Z">
        <w:r w:rsidR="00D06ED6">
          <w:rPr>
            <w:rFonts w:ascii="Times New Roman" w:hAnsi="Times New Roman" w:cs="Times New Roman"/>
          </w:rPr>
          <w:t>==</w:t>
        </w:r>
        <w:r w:rsidR="00364614">
          <w:rPr>
            <w:rFonts w:ascii="Times New Roman" w:hAnsi="Times New Roman" w:cs="Times New Roman"/>
          </w:rPr>
          <w:t>0.8.3</w:t>
        </w:r>
      </w:ins>
    </w:p>
    <w:p w14:paraId="0BD68B5E" w14:textId="77777777" w:rsidR="000A7D8E" w:rsidRPr="00FF7981" w:rsidRDefault="000A7D8E">
      <w:pPr>
        <w:rPr>
          <w:rFonts w:ascii="Times New Roman" w:hAnsi="Times New Roman" w:cs="Times New Roman"/>
        </w:rPr>
      </w:pPr>
    </w:p>
    <w:p w14:paraId="40AD53F0" w14:textId="77777777" w:rsidR="000A7D8E" w:rsidRPr="00FF7981" w:rsidRDefault="0005183A">
      <w:pPr>
        <w:rPr>
          <w:rFonts w:ascii="Times New Roman" w:hAnsi="Times New Roman" w:cs="Times New Roman"/>
        </w:rPr>
      </w:pPr>
      <w:r w:rsidRPr="00FF7981">
        <w:rPr>
          <w:rFonts w:ascii="Times New Roman" w:hAnsi="Times New Roman" w:cs="Times New Roman"/>
        </w:rPr>
        <w:t xml:space="preserve">Before you do this, read the troubleshooting section to see if you have set up your environment correctly; if you have, your current directory should not matter. </w:t>
      </w:r>
      <w:r w:rsidR="002E0234" w:rsidRPr="00FF7981">
        <w:rPr>
          <w:rFonts w:ascii="Times New Roman" w:hAnsi="Times New Roman" w:cs="Times New Roman"/>
        </w:rPr>
        <w:t xml:space="preserve">If you are using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xml:space="preserve"> or </w:t>
      </w:r>
      <w:proofErr w:type="spellStart"/>
      <w:r w:rsidR="002E0234" w:rsidRPr="00FF7981">
        <w:rPr>
          <w:rFonts w:ascii="Times New Roman" w:hAnsi="Times New Roman" w:cs="Times New Roman"/>
        </w:rPr>
        <w:t>miniconda</w:t>
      </w:r>
      <w:proofErr w:type="spellEnd"/>
      <w:r w:rsidR="002E0234" w:rsidRPr="00FF7981">
        <w:rPr>
          <w:rFonts w:ascii="Times New Roman" w:hAnsi="Times New Roman" w:cs="Times New Roman"/>
        </w:rPr>
        <w:t xml:space="preserve"> (or another environment/package manager</w:t>
      </w:r>
      <w:r w:rsidR="002D663F" w:rsidRPr="00FF7981">
        <w:rPr>
          <w:rFonts w:ascii="Times New Roman" w:hAnsi="Times New Roman" w:cs="Times New Roman"/>
        </w:rPr>
        <w:t xml:space="preserve"> like PyCharm</w:t>
      </w:r>
      <w:r w:rsidR="002E0234" w:rsidRPr="00FF7981">
        <w:rPr>
          <w:rFonts w:ascii="Times New Roman" w:hAnsi="Times New Roman" w:cs="Times New Roman"/>
        </w:rPr>
        <w:t>), replace ‘pip’ with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in the above commands.</w:t>
      </w:r>
      <w:r w:rsidR="00E96EAF" w:rsidRPr="00FF7981">
        <w:rPr>
          <w:rFonts w:ascii="Times New Roman" w:hAnsi="Times New Roman" w:cs="Times New Roman"/>
        </w:rPr>
        <w:t xml:space="preserve"> Ensure that you are in the right directory while running commands.</w:t>
      </w:r>
    </w:p>
    <w:p w14:paraId="547A0045" w14:textId="77777777" w:rsidR="000A7D8E" w:rsidRPr="00FF7981" w:rsidRDefault="000A7D8E">
      <w:pPr>
        <w:rPr>
          <w:rFonts w:ascii="Times New Roman" w:hAnsi="Times New Roman" w:cs="Times New Roman"/>
        </w:rPr>
      </w:pPr>
    </w:p>
    <w:p w14:paraId="676927FD" w14:textId="77777777" w:rsidR="000A7D8E" w:rsidRPr="00FF7981" w:rsidRDefault="002E0234">
      <w:pPr>
        <w:rPr>
          <w:rFonts w:ascii="Times New Roman" w:hAnsi="Times New Roman" w:cs="Times New Roman"/>
          <w:b/>
          <w:bCs/>
        </w:rPr>
      </w:pPr>
      <w:r w:rsidRPr="00FF7981">
        <w:rPr>
          <w:rFonts w:ascii="Times New Roman" w:hAnsi="Times New Roman" w:cs="Times New Roman"/>
          <w:b/>
          <w:bCs/>
        </w:rPr>
        <w:t>Troubleshooting</w:t>
      </w:r>
    </w:p>
    <w:p w14:paraId="482FF558" w14:textId="77777777" w:rsidR="000A7D8E" w:rsidRPr="00FF7981" w:rsidRDefault="002E0234">
      <w:pPr>
        <w:rPr>
          <w:rFonts w:ascii="Times New Roman" w:hAnsi="Times New Roman" w:cs="Times New Roman"/>
        </w:rPr>
      </w:pPr>
      <w:r w:rsidRPr="00FF7981">
        <w:rPr>
          <w:rFonts w:ascii="Times New Roman" w:hAnsi="Times New Roman" w:cs="Times New Roman"/>
        </w:rPr>
        <w:t>There are a number of possible error messages you can get. The instructions below diagnose them based on Windows 10.</w:t>
      </w:r>
    </w:p>
    <w:p w14:paraId="72E4020A" w14:textId="77777777" w:rsidR="000A7D8E" w:rsidRPr="00FF7981" w:rsidRDefault="000A7D8E">
      <w:pPr>
        <w:rPr>
          <w:rFonts w:ascii="Times New Roman" w:hAnsi="Times New Roman" w:cs="Times New Roman"/>
        </w:rPr>
      </w:pPr>
    </w:p>
    <w:p w14:paraId="302F2801"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‘pip’ is not recognized in the command window:</w:t>
      </w:r>
    </w:p>
    <w:p w14:paraId="1C1E7745" w14:textId="77777777" w:rsidR="000A7D8E" w:rsidRPr="00FF7981" w:rsidRDefault="002E0234">
      <w:pPr>
        <w:rPr>
          <w:rFonts w:ascii="Times New Roman" w:hAnsi="Times New Roman" w:cs="Times New Roman"/>
        </w:rPr>
      </w:pPr>
      <w:r w:rsidRPr="00FF7981">
        <w:rPr>
          <w:rFonts w:ascii="Times New Roman" w:hAnsi="Times New Roman" w:cs="Times New Roman"/>
        </w:rPr>
        <w:t>1. Set the Environment Path.</w:t>
      </w:r>
    </w:p>
    <w:p w14:paraId="57D261CA" w14:textId="77777777" w:rsidR="000A7D8E" w:rsidRPr="00FF7981" w:rsidRDefault="002E0234">
      <w:pPr>
        <w:rPr>
          <w:rFonts w:ascii="Times New Roman" w:hAnsi="Times New Roman" w:cs="Times New Roman"/>
        </w:rPr>
      </w:pPr>
      <w:r w:rsidRPr="00FF7981">
        <w:rPr>
          <w:rFonts w:ascii="Times New Roman" w:hAnsi="Times New Roman" w:cs="Times New Roman"/>
        </w:rPr>
        <w:t>a. This PC or My Computer &gt; Right-Click &gt; Properties</w:t>
      </w:r>
    </w:p>
    <w:p w14:paraId="3CFE666A" w14:textId="77777777" w:rsidR="000A7D8E" w:rsidRPr="00FF7981" w:rsidRDefault="002E0234">
      <w:pPr>
        <w:rPr>
          <w:rFonts w:ascii="Times New Roman" w:hAnsi="Times New Roman" w:cs="Times New Roman"/>
        </w:rPr>
      </w:pPr>
      <w:r w:rsidRPr="00FF7981">
        <w:rPr>
          <w:rFonts w:ascii="Times New Roman" w:hAnsi="Times New Roman" w:cs="Times New Roman"/>
        </w:rPr>
        <w:t>b. Click on ‘Advanced system settings’ on the left tab.</w:t>
      </w:r>
    </w:p>
    <w:p w14:paraId="06ABB6CB" w14:textId="77777777" w:rsidR="00FF7981" w:rsidRPr="00FF7981" w:rsidRDefault="00FF7981">
      <w:pPr>
        <w:rPr>
          <w:rFonts w:ascii="Times New Roman" w:hAnsi="Times New Roman" w:cs="Times New Roman"/>
        </w:rPr>
      </w:pPr>
    </w:p>
    <w:p w14:paraId="04904BC3" w14:textId="77777777" w:rsidR="00FF7981" w:rsidRPr="00FF7981" w:rsidRDefault="00FF7981" w:rsidP="00FF7981">
      <w:pPr>
        <w:jc w:val="center"/>
        <w:rPr>
          <w:rFonts w:ascii="Times New Roman" w:hAnsi="Times New Roman" w:cs="Times New Roman"/>
        </w:rPr>
      </w:pPr>
      <w:r w:rsidRPr="00FF7981">
        <w:rPr>
          <w:rFonts w:ascii="Times New Roman" w:hAnsi="Times New Roman" w:cs="Times New Roman"/>
        </w:rPr>
        <w:t>Figure 3.1 – Setting System Environments Before Using Pip</w:t>
      </w:r>
    </w:p>
    <w:p w14:paraId="2EB72C4B" w14:textId="77777777" w:rsidR="000A7D8E" w:rsidRPr="00FF7981" w:rsidRDefault="000A7D8E">
      <w:pPr>
        <w:rPr>
          <w:rFonts w:ascii="Times New Roman" w:hAnsi="Times New Roman" w:cs="Times New Roman"/>
        </w:rPr>
      </w:pPr>
    </w:p>
    <w:p w14:paraId="442AF26B"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0560" behindDoc="0" locked="0" layoutInCell="1" allowOverlap="1" wp14:anchorId="41E1C4A3" wp14:editId="0D417836">
            <wp:simplePos x="0" y="0"/>
            <wp:positionH relativeFrom="column">
              <wp:align>center</wp:align>
            </wp:positionH>
            <wp:positionV relativeFrom="paragraph">
              <wp:posOffset>635</wp:posOffset>
            </wp:positionV>
            <wp:extent cx="5085715" cy="19926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085715" cy="1992630"/>
                    </a:xfrm>
                    <a:prstGeom prst="rect">
                      <a:avLst/>
                    </a:prstGeom>
                  </pic:spPr>
                </pic:pic>
              </a:graphicData>
            </a:graphic>
          </wp:anchor>
        </w:drawing>
      </w:r>
    </w:p>
    <w:p w14:paraId="3EA2BD0D" w14:textId="77777777" w:rsidR="000A7D8E" w:rsidRDefault="002E0234">
      <w:pPr>
        <w:rPr>
          <w:rFonts w:ascii="Times New Roman" w:hAnsi="Times New Roman" w:cs="Times New Roman"/>
        </w:rPr>
      </w:pPr>
      <w:r w:rsidRPr="00FF7981">
        <w:rPr>
          <w:rFonts w:ascii="Times New Roman" w:hAnsi="Times New Roman" w:cs="Times New Roman"/>
        </w:rPr>
        <w:t>c. Select ‘Environment Variables...’.</w:t>
      </w:r>
    </w:p>
    <w:p w14:paraId="043B6ED2" w14:textId="77777777" w:rsidR="00A935C5" w:rsidRDefault="00A935C5">
      <w:pPr>
        <w:rPr>
          <w:rFonts w:ascii="Times New Roman" w:hAnsi="Times New Roman" w:cs="Times New Roman"/>
        </w:rPr>
      </w:pPr>
      <w:r>
        <w:rPr>
          <w:rFonts w:ascii="Times New Roman" w:hAnsi="Times New Roman" w:cs="Times New Roman"/>
        </w:rPr>
        <w:t>(An alternative to steps a-c is to search for ‘environment variables’ from the Windows main menu search tool without submitting and select the auto-completed suggestion, or to access it via the control panel.)</w:t>
      </w:r>
    </w:p>
    <w:p w14:paraId="7717329F" w14:textId="77777777" w:rsidR="008E0371" w:rsidRDefault="008E0371">
      <w:pPr>
        <w:rPr>
          <w:rFonts w:ascii="Times New Roman" w:hAnsi="Times New Roman" w:cs="Times New Roman"/>
        </w:rPr>
      </w:pPr>
    </w:p>
    <w:p w14:paraId="4FFDF0C7" w14:textId="77777777" w:rsidR="00A935C5" w:rsidRDefault="00A935C5">
      <w:pPr>
        <w:rPr>
          <w:rFonts w:ascii="Times New Roman" w:hAnsi="Times New Roman" w:cs="Times New Roman"/>
        </w:rPr>
      </w:pPr>
      <w:r>
        <w:rPr>
          <w:rFonts w:ascii="Times New Roman" w:hAnsi="Times New Roman" w:cs="Times New Roman"/>
        </w:rPr>
        <w:t>See Figure 3.2.</w:t>
      </w:r>
    </w:p>
    <w:p w14:paraId="5C0AD53D" w14:textId="77777777" w:rsidR="00A935C5" w:rsidRPr="00FF7981" w:rsidRDefault="00A935C5">
      <w:pPr>
        <w:rPr>
          <w:rFonts w:ascii="Times New Roman" w:hAnsi="Times New Roman" w:cs="Times New Roman"/>
        </w:rPr>
      </w:pPr>
    </w:p>
    <w:p w14:paraId="26A361EC" w14:textId="77777777" w:rsidR="00FF7981" w:rsidRPr="00FF7981" w:rsidRDefault="00FF7981" w:rsidP="00FF7981">
      <w:pPr>
        <w:jc w:val="center"/>
        <w:rPr>
          <w:rFonts w:ascii="Times New Roman" w:hAnsi="Times New Roman" w:cs="Times New Roman"/>
        </w:rPr>
      </w:pPr>
      <w:r w:rsidRPr="00FF7981">
        <w:rPr>
          <w:rFonts w:ascii="Times New Roman" w:hAnsi="Times New Roman" w:cs="Times New Roman"/>
        </w:rPr>
        <w:t xml:space="preserve">Figure 3.2 </w:t>
      </w:r>
      <w:r>
        <w:rPr>
          <w:rFonts w:ascii="Times New Roman" w:hAnsi="Times New Roman" w:cs="Times New Roman"/>
        </w:rPr>
        <w:t>–Advanced System Settings</w:t>
      </w:r>
    </w:p>
    <w:p w14:paraId="64F06FA0" w14:textId="77777777" w:rsidR="000A7D8E"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53632" behindDoc="0" locked="0" layoutInCell="1" allowOverlap="1" wp14:anchorId="23AD5EAD" wp14:editId="4D15C905">
            <wp:simplePos x="0" y="0"/>
            <wp:positionH relativeFrom="column">
              <wp:align>center</wp:align>
            </wp:positionH>
            <wp:positionV relativeFrom="paragraph">
              <wp:posOffset>635</wp:posOffset>
            </wp:positionV>
            <wp:extent cx="3157855" cy="35661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3157855" cy="3566160"/>
                    </a:xfrm>
                    <a:prstGeom prst="rect">
                      <a:avLst/>
                    </a:prstGeom>
                  </pic:spPr>
                </pic:pic>
              </a:graphicData>
            </a:graphic>
          </wp:anchor>
        </w:drawing>
      </w:r>
      <w:r w:rsidRPr="00FF7981">
        <w:rPr>
          <w:rFonts w:ascii="Times New Roman" w:hAnsi="Times New Roman" w:cs="Times New Roman"/>
        </w:rPr>
        <w:t>d. Select ‘Path’ under ‘System Variables’ (near bottom of the window, not the first ‘Path’ near the top), then ‘Edit...’.</w:t>
      </w:r>
    </w:p>
    <w:p w14:paraId="76F7459B" w14:textId="77777777" w:rsidR="009A43C5" w:rsidRPr="00FF7981" w:rsidRDefault="009A43C5" w:rsidP="009A43C5">
      <w:pPr>
        <w:jc w:val="center"/>
        <w:rPr>
          <w:rFonts w:ascii="Times New Roman" w:hAnsi="Times New Roman" w:cs="Times New Roman"/>
        </w:rPr>
      </w:pPr>
      <w:r>
        <w:rPr>
          <w:rFonts w:ascii="Times New Roman" w:hAnsi="Times New Roman" w:cs="Times New Roman"/>
        </w:rPr>
        <w:t>Figure 3.3 – System Variables</w:t>
      </w:r>
    </w:p>
    <w:p w14:paraId="07364E83"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5680" behindDoc="0" locked="0" layoutInCell="1" allowOverlap="1" wp14:anchorId="57CDAB2B" wp14:editId="082C6F1C">
            <wp:simplePos x="0" y="0"/>
            <wp:positionH relativeFrom="column">
              <wp:align>center</wp:align>
            </wp:positionH>
            <wp:positionV relativeFrom="paragraph">
              <wp:posOffset>635</wp:posOffset>
            </wp:positionV>
            <wp:extent cx="4276725" cy="40601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4276725" cy="4060190"/>
                    </a:xfrm>
                    <a:prstGeom prst="rect">
                      <a:avLst/>
                    </a:prstGeom>
                  </pic:spPr>
                </pic:pic>
              </a:graphicData>
            </a:graphic>
          </wp:anchor>
        </w:drawing>
      </w:r>
      <w:r w:rsidRPr="00FF7981">
        <w:rPr>
          <w:rFonts w:ascii="Times New Roman" w:hAnsi="Times New Roman" w:cs="Times New Roman"/>
        </w:rPr>
        <w:t xml:space="preserve">e. Select ‘New’, then ‘Browse...’ to find where your Python installation is. Common </w:t>
      </w:r>
      <w:proofErr w:type="spellStart"/>
      <w:r w:rsidRPr="00FF7981">
        <w:rPr>
          <w:rFonts w:ascii="Times New Roman" w:hAnsi="Times New Roman" w:cs="Times New Roman"/>
        </w:rPr>
        <w:t>filepaths</w:t>
      </w:r>
      <w:proofErr w:type="spellEnd"/>
      <w:r w:rsidRPr="00FF7981">
        <w:rPr>
          <w:rFonts w:ascii="Times New Roman" w:hAnsi="Times New Roman" w:cs="Times New Roman"/>
        </w:rPr>
        <w:t xml:space="preserve"> to add here include (depending on where you’ve installed Python):</w:t>
      </w:r>
    </w:p>
    <w:p w14:paraId="496EAD2A"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C:\Python27 ← likely</w:t>
      </w:r>
    </w:p>
    <w:p w14:paraId="35F5F93A"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w:t>
      </w:r>
    </w:p>
    <w:p w14:paraId="3866FF29"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USERNAME&gt;\Downloads</w:t>
      </w:r>
    </w:p>
    <w:p w14:paraId="6257A09C" w14:textId="77777777" w:rsidR="000A7D8E" w:rsidRDefault="002E023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←likely</w:t>
      </w:r>
    </w:p>
    <w:p w14:paraId="56B95CE8" w14:textId="77777777" w:rsidR="008D19F4" w:rsidRPr="00FF7981" w:rsidRDefault="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w:t>
      </w:r>
      <w:r>
        <w:rPr>
          <w:rFonts w:ascii="Times New Roman" w:hAnsi="Times New Roman" w:cs="Times New Roman"/>
        </w:rPr>
        <w:t>\Scripts</w:t>
      </w:r>
      <w:r w:rsidRPr="00FF7981">
        <w:rPr>
          <w:rFonts w:ascii="Times New Roman" w:hAnsi="Times New Roman" w:cs="Times New Roman"/>
        </w:rPr>
        <w:t xml:space="preserve"> ←likely</w:t>
      </w:r>
    </w:p>
    <w:p w14:paraId="202E2120" w14:textId="77777777"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w:t>
      </w:r>
      <w:r w:rsidRPr="00FF7981">
        <w:rPr>
          <w:rFonts w:ascii="Times New Roman" w:hAnsi="Times New Roman" w:cs="Times New Roman"/>
        </w:rPr>
        <w:t xml:space="preserve"> ← likely</w:t>
      </w:r>
    </w:p>
    <w:p w14:paraId="24B9913C" w14:textId="77777777"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7-32\Scripts</w:t>
      </w:r>
      <w:r w:rsidRPr="00FF7981">
        <w:rPr>
          <w:rFonts w:ascii="Times New Roman" w:hAnsi="Times New Roman" w:cs="Times New Roman"/>
        </w:rPr>
        <w:t xml:space="preserve"> ← likely</w:t>
      </w:r>
    </w:p>
    <w:p w14:paraId="7E055EA5" w14:textId="77777777" w:rsidR="000A7D8E" w:rsidRPr="00FF7981" w:rsidRDefault="000A7D8E">
      <w:pPr>
        <w:rPr>
          <w:rFonts w:ascii="Times New Roman" w:hAnsi="Times New Roman" w:cs="Times New Roman"/>
        </w:rPr>
      </w:pPr>
    </w:p>
    <w:p w14:paraId="2F0CD475" w14:textId="77777777" w:rsidR="000A7D8E" w:rsidRDefault="002E0234">
      <w:pPr>
        <w:rPr>
          <w:rFonts w:ascii="Times New Roman" w:hAnsi="Times New Roman" w:cs="Times New Roman"/>
        </w:rPr>
      </w:pPr>
      <w:r w:rsidRPr="00FF7981">
        <w:rPr>
          <w:rFonts w:ascii="Times New Roman" w:hAnsi="Times New Roman" w:cs="Times New Roman"/>
        </w:rPr>
        <w:t xml:space="preserve">Basically, add the directory that contains the same version of python.exe that you want to run, and maybe others, such as your Downloads folder, to be safe. Make sure that when adding new </w:t>
      </w:r>
      <w:proofErr w:type="spellStart"/>
      <w:r w:rsidRPr="00FF7981">
        <w:rPr>
          <w:rFonts w:ascii="Times New Roman" w:hAnsi="Times New Roman" w:cs="Times New Roman"/>
        </w:rPr>
        <w:t>filepaths</w:t>
      </w:r>
      <w:proofErr w:type="spellEnd"/>
      <w:r w:rsidRPr="00FF7981">
        <w:rPr>
          <w:rFonts w:ascii="Times New Roman" w:hAnsi="Times New Roman" w:cs="Times New Roman"/>
        </w:rPr>
        <w:t xml:space="preserve">, you do not overwrite </w:t>
      </w:r>
      <w:r w:rsidR="006C358C" w:rsidRPr="00FF7981">
        <w:rPr>
          <w:rFonts w:ascii="Times New Roman" w:hAnsi="Times New Roman" w:cs="Times New Roman"/>
        </w:rPr>
        <w:t xml:space="preserve">or delete </w:t>
      </w:r>
      <w:r w:rsidRPr="00FF7981">
        <w:rPr>
          <w:rFonts w:ascii="Times New Roman" w:hAnsi="Times New Roman" w:cs="Times New Roman"/>
        </w:rPr>
        <w:t>old ones in the current list.</w:t>
      </w:r>
      <w:r w:rsidR="008D19F4">
        <w:rPr>
          <w:rFonts w:ascii="Times New Roman" w:hAnsi="Times New Roman" w:cs="Times New Roman"/>
        </w:rPr>
        <w:t xml:space="preserve"> Refer to Figure 3.4.</w:t>
      </w:r>
    </w:p>
    <w:p w14:paraId="1A3F515E" w14:textId="77777777" w:rsidR="008D19F4" w:rsidRDefault="008D19F4">
      <w:pPr>
        <w:rPr>
          <w:rFonts w:ascii="Times New Roman" w:hAnsi="Times New Roman" w:cs="Times New Roman"/>
        </w:rPr>
      </w:pPr>
    </w:p>
    <w:p w14:paraId="0A2133DB" w14:textId="77777777" w:rsidR="008D19F4" w:rsidRDefault="008D19F4" w:rsidP="008D19F4">
      <w:pPr>
        <w:jc w:val="center"/>
        <w:rPr>
          <w:rFonts w:ascii="Times New Roman" w:hAnsi="Times New Roman" w:cs="Times New Roman"/>
        </w:rPr>
      </w:pPr>
      <w:r>
        <w:rPr>
          <w:rFonts w:ascii="Times New Roman" w:hAnsi="Times New Roman" w:cs="Times New Roman"/>
        </w:rPr>
        <w:t xml:space="preserve">Figure 3.4 – Path… </w:t>
      </w:r>
      <w:r w:rsidRPr="008D19F4">
        <w:rPr>
          <w:rFonts w:ascii="Times New Roman" w:hAnsi="Times New Roman" w:cs="Times New Roman"/>
        </w:rPr>
        <w:sym w:font="Wingdings" w:char="F0E0"/>
      </w:r>
      <w:r>
        <w:rPr>
          <w:rFonts w:ascii="Times New Roman" w:hAnsi="Times New Roman" w:cs="Times New Roman"/>
        </w:rPr>
        <w:t xml:space="preserve"> Environment Variables Window</w:t>
      </w:r>
    </w:p>
    <w:p w14:paraId="36CF0E95" w14:textId="77777777" w:rsidR="008D19F4" w:rsidRDefault="008D19F4" w:rsidP="008D19F4">
      <w:pPr>
        <w:jc w:val="center"/>
        <w:rPr>
          <w:rFonts w:ascii="Times New Roman" w:hAnsi="Times New Roman" w:cs="Times New Roman"/>
        </w:rPr>
      </w:pPr>
      <w:r>
        <w:rPr>
          <w:rFonts w:ascii="Times New Roman" w:hAnsi="Times New Roman" w:cs="Times New Roman"/>
          <w:noProof/>
          <w:lang w:bidi="ar-SA"/>
        </w:rPr>
        <w:drawing>
          <wp:inline distT="0" distB="0" distL="0" distR="0" wp14:anchorId="2BAF3A86" wp14:editId="7C64E6BD">
            <wp:extent cx="48291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904875"/>
                    </a:xfrm>
                    <a:prstGeom prst="rect">
                      <a:avLst/>
                    </a:prstGeom>
                    <a:noFill/>
                    <a:ln>
                      <a:noFill/>
                    </a:ln>
                  </pic:spPr>
                </pic:pic>
              </a:graphicData>
            </a:graphic>
          </wp:inline>
        </w:drawing>
      </w:r>
    </w:p>
    <w:p w14:paraId="406F428B" w14:textId="77777777" w:rsidR="008D19F4" w:rsidRDefault="008D19F4">
      <w:pPr>
        <w:rPr>
          <w:rFonts w:ascii="Times New Roman" w:hAnsi="Times New Roman" w:cs="Times New Roman"/>
        </w:rPr>
      </w:pPr>
    </w:p>
    <w:p w14:paraId="0758B53A" w14:textId="77777777" w:rsidR="008D19F4" w:rsidRPr="00FF7981" w:rsidRDefault="008D19F4">
      <w:pPr>
        <w:rPr>
          <w:rFonts w:ascii="Times New Roman" w:hAnsi="Times New Roman" w:cs="Times New Roman"/>
        </w:rPr>
      </w:pPr>
      <w:r>
        <w:rPr>
          <w:rFonts w:ascii="Times New Roman" w:hAnsi="Times New Roman" w:cs="Times New Roman"/>
        </w:rPr>
        <w:t>Also add the \Scripts\ folder after the Python folder as seen in Figure 3.4, just in case (this may or may not be strictly needed).</w:t>
      </w:r>
    </w:p>
    <w:p w14:paraId="712D26AB" w14:textId="77777777" w:rsidR="000A7D8E" w:rsidRPr="00FF7981" w:rsidRDefault="000A7D8E">
      <w:pPr>
        <w:rPr>
          <w:rFonts w:ascii="Times New Roman" w:hAnsi="Times New Roman" w:cs="Times New Roman"/>
        </w:rPr>
      </w:pPr>
    </w:p>
    <w:p w14:paraId="6C315B97" w14:textId="77777777" w:rsidR="000A7D8E" w:rsidRPr="00FF7981" w:rsidRDefault="002E0234">
      <w:pPr>
        <w:rPr>
          <w:rFonts w:ascii="Times New Roman" w:hAnsi="Times New Roman" w:cs="Times New Roman"/>
        </w:rPr>
      </w:pPr>
      <w:r w:rsidRPr="00FF7981">
        <w:rPr>
          <w:rFonts w:ascii="Times New Roman" w:hAnsi="Times New Roman" w:cs="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14:paraId="3C93983B" w14:textId="77777777" w:rsidR="000A7D8E" w:rsidRPr="00FF7981" w:rsidRDefault="000A7D8E">
      <w:pPr>
        <w:rPr>
          <w:rFonts w:ascii="Times New Roman" w:hAnsi="Times New Roman" w:cs="Times New Roman"/>
        </w:rPr>
      </w:pPr>
    </w:p>
    <w:p w14:paraId="0543EA53" w14:textId="77777777" w:rsidR="000A7D8E" w:rsidRPr="00FF7981" w:rsidRDefault="002E0234">
      <w:pPr>
        <w:rPr>
          <w:rFonts w:ascii="Times New Roman" w:hAnsi="Times New Roman" w:cs="Times New Roman"/>
        </w:rPr>
      </w:pPr>
      <w:r w:rsidRPr="00FF7981">
        <w:rPr>
          <w:rFonts w:ascii="Times New Roman" w:hAnsi="Times New Roman" w:cs="Times New Roman"/>
        </w:rPr>
        <w:t>2. Change the CMD Directory.</w:t>
      </w:r>
    </w:p>
    <w:p w14:paraId="1981324B" w14:textId="77777777" w:rsidR="000A7D8E" w:rsidRPr="00FF7981" w:rsidRDefault="000A7D8E">
      <w:pPr>
        <w:rPr>
          <w:rFonts w:ascii="Times New Roman" w:hAnsi="Times New Roman" w:cs="Times New Roman"/>
        </w:rPr>
      </w:pPr>
    </w:p>
    <w:p w14:paraId="0C732D4F" w14:textId="77777777" w:rsidR="0005183A" w:rsidRPr="00FF7981" w:rsidRDefault="0005183A">
      <w:pPr>
        <w:rPr>
          <w:rFonts w:ascii="Times New Roman" w:hAnsi="Times New Roman" w:cs="Times New Roman"/>
        </w:rPr>
      </w:pPr>
      <w:r w:rsidRPr="00FF7981">
        <w:rPr>
          <w:rFonts w:ascii="Times New Roman" w:hAnsi="Times New Roman" w:cs="Times New Roman"/>
        </w:rPr>
        <w:t>‘cd’ is a command that changes directories to what the user types.</w:t>
      </w:r>
    </w:p>
    <w:p w14:paraId="399DDCCF" w14:textId="77777777" w:rsidR="0005183A" w:rsidRPr="00FF7981" w:rsidRDefault="0005183A">
      <w:pPr>
        <w:rPr>
          <w:rFonts w:ascii="Times New Roman" w:hAnsi="Times New Roman" w:cs="Times New Roman"/>
        </w:rPr>
      </w:pPr>
      <w:r w:rsidRPr="00FF7981">
        <w:rPr>
          <w:rFonts w:ascii="Times New Roman" w:hAnsi="Times New Roman" w:cs="Times New Roman"/>
        </w:rPr>
        <w:t>Once you are in the correct parent directory, your system should take care of the rest.</w:t>
      </w:r>
    </w:p>
    <w:p w14:paraId="782CB202" w14:textId="77777777" w:rsidR="000A7D8E" w:rsidRPr="00FF7981" w:rsidRDefault="002E0234">
      <w:pPr>
        <w:rPr>
          <w:rFonts w:ascii="Times New Roman" w:hAnsi="Times New Roman" w:cs="Times New Roman"/>
        </w:rPr>
      </w:pPr>
      <w:r w:rsidRPr="00FF7981">
        <w:rPr>
          <w:rFonts w:ascii="Times New Roman" w:hAnsi="Times New Roman" w:cs="Times New Roman"/>
        </w:rPr>
        <w:t>For example, if you have Python installed under 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then in cmd.exe, you may want to type:</w:t>
      </w:r>
    </w:p>
    <w:p w14:paraId="65B5FB7F" w14:textId="77777777" w:rsidR="000A7D8E" w:rsidRDefault="002E0234">
      <w:pPr>
        <w:rPr>
          <w:rFonts w:ascii="Times New Roman" w:hAnsi="Times New Roman" w:cs="Times New Roman"/>
        </w:rPr>
      </w:pPr>
      <w:r w:rsidRPr="00FF7981">
        <w:rPr>
          <w:rFonts w:ascii="Times New Roman" w:hAnsi="Times New Roman" w:cs="Times New Roman"/>
        </w:rPr>
        <w:t>cd C:</w:t>
      </w:r>
    </w:p>
    <w:p w14:paraId="117E323F" w14:textId="77777777" w:rsidR="00DA70D2" w:rsidRDefault="00DA70D2">
      <w:pPr>
        <w:rPr>
          <w:rFonts w:ascii="Times New Roman" w:hAnsi="Times New Roman" w:cs="Times New Roman"/>
        </w:rPr>
      </w:pPr>
      <w:r>
        <w:rPr>
          <w:rFonts w:ascii="Times New Roman" w:hAnsi="Times New Roman" w:cs="Times New Roman"/>
        </w:rPr>
        <w:t>then</w:t>
      </w:r>
    </w:p>
    <w:p w14:paraId="315A5F13" w14:textId="77777777" w:rsidR="00DA70D2" w:rsidRPr="00FF7981" w:rsidRDefault="00DA70D2">
      <w:pPr>
        <w:rPr>
          <w:rFonts w:ascii="Times New Roman" w:hAnsi="Times New Roman" w:cs="Times New Roman"/>
        </w:rPr>
      </w:pPr>
      <w:r>
        <w:rPr>
          <w:rFonts w:ascii="Times New Roman" w:hAnsi="Times New Roman" w:cs="Times New Roman"/>
        </w:rPr>
        <w:t>cd\Users\</w:t>
      </w:r>
    </w:p>
    <w:p w14:paraId="72FE1A9D"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in order for cmd.exe to </w:t>
      </w:r>
      <w:r w:rsidR="0005183A" w:rsidRPr="00FF7981">
        <w:rPr>
          <w:rFonts w:ascii="Times New Roman" w:hAnsi="Times New Roman" w:cs="Times New Roman"/>
        </w:rPr>
        <w:t xml:space="preserve">change its directory and </w:t>
      </w:r>
      <w:r w:rsidRPr="00FF7981">
        <w:rPr>
          <w:rFonts w:ascii="Times New Roman" w:hAnsi="Times New Roman" w:cs="Times New Roman"/>
        </w:rPr>
        <w:t>look for pip in the right drive.</w:t>
      </w:r>
    </w:p>
    <w:p w14:paraId="194FFA84" w14:textId="77777777" w:rsidR="0005183A" w:rsidRPr="00FF7981" w:rsidRDefault="0005183A">
      <w:pPr>
        <w:rPr>
          <w:rFonts w:ascii="Times New Roman" w:hAnsi="Times New Roman" w:cs="Times New Roman"/>
        </w:rPr>
      </w:pPr>
      <w:r w:rsidRPr="00FF7981">
        <w:rPr>
          <w:rFonts w:ascii="Times New Roman" w:hAnsi="Times New Roman" w:cs="Times New Roman"/>
        </w:rPr>
        <w:t xml:space="preserve">Another useful shell command is </w:t>
      </w:r>
      <w:proofErr w:type="spellStart"/>
      <w:r w:rsidRPr="00FF7981">
        <w:rPr>
          <w:rFonts w:ascii="Times New Roman" w:hAnsi="Times New Roman" w:cs="Times New Roman"/>
        </w:rPr>
        <w:t>dir</w:t>
      </w:r>
      <w:proofErr w:type="spellEnd"/>
      <w:r w:rsidRPr="00FF7981">
        <w:rPr>
          <w:rFonts w:ascii="Times New Roman" w:hAnsi="Times New Roman" w:cs="Times New Roman"/>
        </w:rPr>
        <w:t>, which shows folders/files in current directory</w:t>
      </w:r>
    </w:p>
    <w:p w14:paraId="2C4A48A3" w14:textId="77777777" w:rsidR="0005183A" w:rsidRDefault="00DA70D2">
      <w:pPr>
        <w:rPr>
          <w:rFonts w:ascii="Times New Roman" w:hAnsi="Times New Roman" w:cs="Times New Roman"/>
        </w:rPr>
      </w:pPr>
      <w:r>
        <w:rPr>
          <w:rFonts w:ascii="Times New Roman" w:hAnsi="Times New Roman" w:cs="Times New Roman"/>
        </w:rPr>
        <w:t xml:space="preserve">Do not type ‘python’ directly into the </w:t>
      </w:r>
      <w:proofErr w:type="spellStart"/>
      <w:r>
        <w:rPr>
          <w:rFonts w:ascii="Times New Roman" w:hAnsi="Times New Roman" w:cs="Times New Roman"/>
        </w:rPr>
        <w:t>cmd</w:t>
      </w:r>
      <w:proofErr w:type="spellEnd"/>
      <w:r>
        <w:rPr>
          <w:rFonts w:ascii="Times New Roman" w:hAnsi="Times New Roman" w:cs="Times New Roman"/>
        </w:rPr>
        <w:t xml:space="preserve"> window unless you want to access the Python shell directly, but if you do (for example, to check the Python version), you can type ‘exit()’ to return to being able to deliver typical commands.</w:t>
      </w:r>
    </w:p>
    <w:p w14:paraId="38D14EE9" w14:textId="77777777" w:rsidR="00DA70D2" w:rsidRPr="00FF7981" w:rsidRDefault="00DA70D2">
      <w:pPr>
        <w:rPr>
          <w:rFonts w:ascii="Times New Roman" w:hAnsi="Times New Roman" w:cs="Times New Roman"/>
        </w:rPr>
      </w:pPr>
    </w:p>
    <w:p w14:paraId="50CD153D"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it installs successfully in the wrong directory, or if your IDE does not recognize the library after installation:</w:t>
      </w:r>
    </w:p>
    <w:p w14:paraId="66B4A1C5" w14:textId="77777777" w:rsidR="000A7D8E" w:rsidRPr="00FF7981" w:rsidRDefault="002E0234">
      <w:pPr>
        <w:rPr>
          <w:rFonts w:ascii="Times New Roman" w:hAnsi="Times New Roman" w:cs="Times New Roman"/>
        </w:rPr>
      </w:pPr>
      <w:r w:rsidRPr="00FF7981">
        <w:rPr>
          <w:rFonts w:ascii="Times New Roman" w:hAnsi="Times New Roman" w:cs="Times New Roman"/>
        </w:rPr>
        <w:t>3. If you are using Anaconda/</w:t>
      </w:r>
      <w:proofErr w:type="spellStart"/>
      <w:r w:rsidRPr="00FF7981">
        <w:rPr>
          <w:rFonts w:ascii="Times New Roman" w:hAnsi="Times New Roman" w:cs="Times New Roman"/>
        </w:rPr>
        <w:t>Miniconda</w:t>
      </w:r>
      <w:proofErr w:type="spellEnd"/>
      <w:r w:rsidRPr="00FF7981">
        <w:rPr>
          <w:rFonts w:ascii="Times New Roman" w:hAnsi="Times New Roman" w:cs="Times New Roman"/>
        </w:rPr>
        <w:t xml:space="preserve"> and the library has installed the library in the wrong environment (such as one for a version of Python 2.X.X), set up a new environment; otherwise, skip to Step 4.</w:t>
      </w:r>
    </w:p>
    <w:p w14:paraId="3AAEEFE3" w14:textId="77777777" w:rsidR="000A7D8E" w:rsidRPr="00FF7981" w:rsidRDefault="002E0234">
      <w:pPr>
        <w:rPr>
          <w:rFonts w:ascii="Times New Roman" w:hAnsi="Times New Roman" w:cs="Times New Roman"/>
        </w:rPr>
      </w:pPr>
      <w:r w:rsidRPr="00FF7981">
        <w:rPr>
          <w:rFonts w:ascii="Times New Roman" w:hAnsi="Times New Roman" w:cs="Times New Roman"/>
        </w:rPr>
        <w:t>To set up a new environment, type the following into the Command window:</w:t>
      </w:r>
    </w:p>
    <w:p w14:paraId="6435B1D4" w14:textId="77777777" w:rsidR="000A7D8E" w:rsidRPr="00FF7981" w:rsidRDefault="002E0234">
      <w:pPr>
        <w:rPr>
          <w:rFonts w:ascii="Times New Roman" w:hAnsi="Times New Roman" w:cs="Times New Roman"/>
        </w:rPr>
      </w:pP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create --name 3point6 python 3.6</w:t>
      </w:r>
    </w:p>
    <w:p w14:paraId="7AF3EE19"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Note: ‘3point6’ here can be any name you wish, and ‘3.6’ can be changed to another version of Python.</w:t>
      </w:r>
    </w:p>
    <w:p w14:paraId="7B023E59" w14:textId="77777777" w:rsidR="000A7D8E" w:rsidRPr="00FF7981" w:rsidRDefault="002E0234">
      <w:pPr>
        <w:rPr>
          <w:rFonts w:ascii="Times New Roman" w:hAnsi="Times New Roman" w:cs="Times New Roman"/>
        </w:rPr>
      </w:pPr>
      <w:r w:rsidRPr="00FF7981">
        <w:rPr>
          <w:rFonts w:ascii="Times New Roman" w:hAnsi="Times New Roman" w:cs="Times New Roman"/>
        </w:rPr>
        <w:t>Then activate the env in the Command window:</w:t>
      </w:r>
    </w:p>
    <w:p w14:paraId="201ED38C" w14:textId="77777777" w:rsidR="000A7D8E" w:rsidRPr="00FF7981" w:rsidRDefault="002E0234">
      <w:pPr>
        <w:rPr>
          <w:rFonts w:ascii="Times New Roman" w:hAnsi="Times New Roman" w:cs="Times New Roman"/>
        </w:rPr>
      </w:pPr>
      <w:r w:rsidRPr="00FF7981">
        <w:rPr>
          <w:rFonts w:ascii="Times New Roman" w:hAnsi="Times New Roman" w:cs="Times New Roman"/>
        </w:rPr>
        <w:t>activate 3point6 (or whatever you named it)</w:t>
      </w:r>
    </w:p>
    <w:p w14:paraId="59A65509" w14:textId="77777777" w:rsidR="000A7D8E" w:rsidRPr="00FF7981" w:rsidRDefault="002E0234">
      <w:pPr>
        <w:rPr>
          <w:rFonts w:ascii="Times New Roman" w:hAnsi="Times New Roman" w:cs="Times New Roman"/>
        </w:rPr>
      </w:pPr>
      <w:r w:rsidRPr="00FF7981">
        <w:rPr>
          <w:rFonts w:ascii="Times New Roman" w:hAnsi="Times New Roman" w:cs="Times New Roman"/>
        </w:rPr>
        <w:t>You should be able to use the pip command to install the needed libraries under this new environment now. After you do so in the command line, proceed to Step 4.</w:t>
      </w:r>
    </w:p>
    <w:p w14:paraId="5D19166E" w14:textId="77777777" w:rsidR="000A7D8E" w:rsidRPr="00FF7981" w:rsidRDefault="000A7D8E">
      <w:pPr>
        <w:rPr>
          <w:rFonts w:ascii="Times New Roman" w:hAnsi="Times New Roman" w:cs="Times New Roman"/>
        </w:rPr>
      </w:pPr>
    </w:p>
    <w:p w14:paraId="267E63D6" w14:textId="77777777" w:rsidR="000A7D8E" w:rsidRDefault="002E0234">
      <w:pPr>
        <w:rPr>
          <w:rFonts w:ascii="Times New Roman" w:hAnsi="Times New Roman" w:cs="Times New Roman"/>
        </w:rPr>
      </w:pPr>
      <w:r w:rsidRPr="00FF7981">
        <w:rPr>
          <w:rFonts w:ascii="Times New Roman" w:hAnsi="Times New Roman" w:cs="Times New Roman"/>
        </w:rPr>
        <w:t>4. Change your IDE/project interpreter.</w:t>
      </w:r>
    </w:p>
    <w:p w14:paraId="59C8D578" w14:textId="77777777" w:rsidR="00123D26" w:rsidRDefault="00123D26">
      <w:pPr>
        <w:rPr>
          <w:rFonts w:ascii="Times New Roman" w:hAnsi="Times New Roman" w:cs="Times New Roman"/>
        </w:rPr>
      </w:pPr>
    </w:p>
    <w:p w14:paraId="08B23670" w14:textId="77777777" w:rsidR="009A43C5" w:rsidRPr="00FF7981" w:rsidRDefault="009A43C5" w:rsidP="009A43C5">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5</w:t>
      </w:r>
      <w:r>
        <w:rPr>
          <w:rFonts w:ascii="Times New Roman" w:hAnsi="Times New Roman" w:cs="Times New Roman"/>
        </w:rPr>
        <w:t xml:space="preserve"> – Setting Project Interpreters in PyCharm</w:t>
      </w:r>
    </w:p>
    <w:p w14:paraId="37DF11FF"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7728" behindDoc="0" locked="0" layoutInCell="1" allowOverlap="1" wp14:anchorId="45F4EC7A" wp14:editId="6020DC0F">
            <wp:simplePos x="0" y="0"/>
            <wp:positionH relativeFrom="column">
              <wp:align>center</wp:align>
            </wp:positionH>
            <wp:positionV relativeFrom="paragraph">
              <wp:posOffset>635</wp:posOffset>
            </wp:positionV>
            <wp:extent cx="6332220" cy="208343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6332220" cy="2083435"/>
                    </a:xfrm>
                    <a:prstGeom prst="rect">
                      <a:avLst/>
                    </a:prstGeom>
                  </pic:spPr>
                </pic:pic>
              </a:graphicData>
            </a:graphic>
          </wp:anchor>
        </w:drawing>
      </w:r>
    </w:p>
    <w:p w14:paraId="03C23D08"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This varies per IDE, but in PyCharm, you will want to go to File &gt; Settings to set the Project Interpreter. The Project Interpreter should either be wherever you have the desired version of Python installed, or in a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environment that has the desired version of Python installed (see Step 3). You will know you</w:t>
      </w:r>
      <w:r w:rsidR="00991519" w:rsidRPr="00FF7981">
        <w:rPr>
          <w:rFonts w:ascii="Times New Roman" w:hAnsi="Times New Roman" w:cs="Times New Roman"/>
        </w:rPr>
        <w:t xml:space="preserve"> ha</w:t>
      </w:r>
      <w:r w:rsidRPr="00FF7981">
        <w:rPr>
          <w:rFonts w:ascii="Times New Roman" w:hAnsi="Times New Roman" w:cs="Times New Roman"/>
        </w:rPr>
        <w:t>ve selected the correct environment when:</w:t>
      </w:r>
    </w:p>
    <w:p w14:paraId="4DAC03C5" w14:textId="77777777" w:rsidR="000A7D8E" w:rsidRPr="00FF7981" w:rsidRDefault="002E0234">
      <w:pPr>
        <w:rPr>
          <w:rFonts w:ascii="Times New Roman" w:hAnsi="Times New Roman" w:cs="Times New Roman"/>
        </w:rPr>
      </w:pPr>
      <w:r w:rsidRPr="00FF7981">
        <w:rPr>
          <w:rFonts w:ascii="Times New Roman" w:hAnsi="Times New Roman" w:cs="Times New Roman"/>
        </w:rPr>
        <w:t>- the Python version shown is 3.X.X, and</w:t>
      </w:r>
    </w:p>
    <w:p w14:paraId="5B196851" w14:textId="443E2F10" w:rsidR="0005183A" w:rsidRPr="00EA7036" w:rsidRDefault="002E0234">
      <w:pPr>
        <w:rPr>
          <w:rFonts w:ascii="Times New Roman" w:hAnsi="Times New Roman" w:cs="Times New Roman"/>
        </w:rPr>
      </w:pPr>
      <w:r w:rsidRPr="00FF7981">
        <w:rPr>
          <w:rFonts w:ascii="Times New Roman" w:hAnsi="Times New Roman" w:cs="Times New Roman"/>
        </w:rPr>
        <w:t xml:space="preserve">- the libraries shown in the table under the Interpreter selection dropdown box include pip, matplotlib, </w:t>
      </w:r>
      <w:del w:id="17" w:author="Judy Mak" w:date="2019-02-08T22:24:00Z">
        <w:r w:rsidRPr="00FF7981" w:rsidDel="00A65F46">
          <w:rPr>
            <w:rFonts w:ascii="Times New Roman" w:hAnsi="Times New Roman" w:cs="Times New Roman"/>
          </w:rPr>
          <w:delText xml:space="preserve">openpyxl, </w:delText>
        </w:r>
      </w:del>
      <w:r w:rsidRPr="00FF7981">
        <w:rPr>
          <w:rFonts w:ascii="Times New Roman" w:hAnsi="Times New Roman" w:cs="Times New Roman"/>
        </w:rPr>
        <w:t>pandas, Mesa, and more (</w:t>
      </w:r>
      <w:proofErr w:type="gramStart"/>
      <w:r w:rsidRPr="00FF7981">
        <w:rPr>
          <w:rFonts w:ascii="Times New Roman" w:hAnsi="Times New Roman" w:cs="Times New Roman"/>
        </w:rPr>
        <w:t>assuming that</w:t>
      </w:r>
      <w:proofErr w:type="gramEnd"/>
      <w:r w:rsidRPr="00FF7981">
        <w:rPr>
          <w:rFonts w:ascii="Times New Roman" w:hAnsi="Times New Roman" w:cs="Times New Roman"/>
        </w:rPr>
        <w:t xml:space="preserve"> you have successfully used pip or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in the command line to install the libraries at this point).</w:t>
      </w:r>
    </w:p>
    <w:p w14:paraId="78C3DDC3" w14:textId="77777777" w:rsidR="0005183A" w:rsidRPr="00FF7981" w:rsidRDefault="0005183A">
      <w:pPr>
        <w:rPr>
          <w:rFonts w:ascii="Times New Roman" w:hAnsi="Times New Roman" w:cs="Times New Roman"/>
          <w:b/>
        </w:rPr>
      </w:pPr>
    </w:p>
    <w:p w14:paraId="0D1F8917" w14:textId="77777777" w:rsidR="0005183A" w:rsidRPr="00FF7981" w:rsidRDefault="0005183A">
      <w:pPr>
        <w:rPr>
          <w:rFonts w:ascii="Times New Roman" w:hAnsi="Times New Roman" w:cs="Times New Roman"/>
          <w:b/>
        </w:rPr>
      </w:pPr>
      <w:r w:rsidRPr="00FF7981">
        <w:rPr>
          <w:rFonts w:ascii="Times New Roman" w:hAnsi="Times New Roman" w:cs="Times New Roman"/>
          <w:b/>
        </w:rPr>
        <w:t>Updating Libraries</w:t>
      </w:r>
    </w:p>
    <w:p w14:paraId="0DDAE597" w14:textId="77777777" w:rsidR="0005183A" w:rsidRPr="00FF7981" w:rsidRDefault="0005183A">
      <w:pPr>
        <w:rPr>
          <w:rFonts w:ascii="Times New Roman" w:hAnsi="Times New Roman" w:cs="Times New Roman"/>
        </w:rPr>
      </w:pPr>
      <w:r w:rsidRPr="00FF7981">
        <w:rPr>
          <w:rFonts w:ascii="Times New Roman" w:hAnsi="Times New Roman" w:cs="Times New Roman"/>
        </w:rPr>
        <w:t xml:space="preserve">There are multiple ways to ensure you have a specific version of a library. Pip and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are two ways, but I prefer to use PyCharm’s Project Interpreter under File &gt; Settings (see </w:t>
      </w:r>
      <w:r w:rsidR="00EA7036">
        <w:rPr>
          <w:rFonts w:ascii="Times New Roman" w:hAnsi="Times New Roman" w:cs="Times New Roman"/>
        </w:rPr>
        <w:t>Figure 3.4</w:t>
      </w:r>
      <w:r w:rsidRPr="00FF7981">
        <w:rPr>
          <w:rFonts w:ascii="Times New Roman" w:hAnsi="Times New Roman" w:cs="Times New Roman"/>
        </w:rPr>
        <w:t>) to install libraries.</w:t>
      </w:r>
    </w:p>
    <w:p w14:paraId="21A6881B" w14:textId="1124AA43" w:rsidR="0005183A" w:rsidRDefault="0005183A" w:rsidP="0005183A">
      <w:pPr>
        <w:rPr>
          <w:ins w:id="18" w:author="Judy Mak" w:date="2019-02-08T22:24:00Z"/>
          <w:rFonts w:ascii="Times New Roman" w:hAnsi="Times New Roman" w:cs="Times New Roman"/>
          <w:b/>
        </w:rPr>
      </w:pPr>
    </w:p>
    <w:p w14:paraId="46A49000" w14:textId="3DD08EAC" w:rsidR="002D1700" w:rsidRPr="00FF7981" w:rsidRDefault="002D1700" w:rsidP="0005183A">
      <w:pPr>
        <w:rPr>
          <w:rFonts w:ascii="Times New Roman" w:hAnsi="Times New Roman" w:cs="Times New Roman"/>
          <w:b/>
        </w:rPr>
      </w:pPr>
      <w:ins w:id="19" w:author="Judy Mak" w:date="2019-02-08T22:24:00Z">
        <w:r>
          <w:rPr>
            <w:rFonts w:ascii="Times New Roman" w:hAnsi="Times New Roman" w:cs="Times New Roman"/>
            <w:b/>
          </w:rPr>
          <w:t>Note: The version of Mesa must be 0.8.3!</w:t>
        </w:r>
      </w:ins>
    </w:p>
    <w:p w14:paraId="0CC03AC5" w14:textId="77777777" w:rsidR="0005183A" w:rsidRPr="00DA70D2" w:rsidRDefault="0005183A" w:rsidP="0005183A">
      <w:pPr>
        <w:rPr>
          <w:rFonts w:ascii="Times New Roman" w:hAnsi="Times New Roman" w:cs="Times New Roman"/>
        </w:rPr>
      </w:pPr>
      <w:r w:rsidRPr="00DA70D2">
        <w:rPr>
          <w:rFonts w:ascii="Times New Roman" w:hAnsi="Times New Roman" w:cs="Times New Roman"/>
        </w:rPr>
        <w:t>Note: tornado should be version 4.5.2</w:t>
      </w:r>
      <w:r w:rsidR="00DA70D2" w:rsidRPr="00DA70D2">
        <w:rPr>
          <w:rFonts w:ascii="Times New Roman" w:hAnsi="Times New Roman" w:cs="Times New Roman"/>
        </w:rPr>
        <w:t xml:space="preserve"> – the latest version (5.X) may be bugged with Mesa.</w:t>
      </w:r>
    </w:p>
    <w:p w14:paraId="459B4B91" w14:textId="77777777" w:rsidR="00EA7036" w:rsidRPr="00FF7981" w:rsidRDefault="00EA7036" w:rsidP="0005183A">
      <w:pPr>
        <w:rPr>
          <w:rFonts w:ascii="Times New Roman" w:hAnsi="Times New Roman" w:cs="Times New Roman"/>
          <w:b/>
        </w:rPr>
      </w:pPr>
    </w:p>
    <w:p w14:paraId="71AED5C3" w14:textId="77777777" w:rsidR="0005183A" w:rsidRPr="00FF7981" w:rsidRDefault="0005183A">
      <w:pPr>
        <w:rPr>
          <w:rFonts w:ascii="Times New Roman" w:hAnsi="Times New Roman" w:cs="Times New Roman"/>
        </w:rPr>
      </w:pPr>
      <w:r w:rsidRPr="00FF7981">
        <w:rPr>
          <w:rFonts w:ascii="Times New Roman" w:hAnsi="Times New Roman" w:cs="Times New Roman"/>
        </w:rPr>
        <w:t>Double-click a library name in the Project Interpreter to install, update, or revert a library. In the case of a new user, they will probably want to revert their tornado library. The screenshot below shows how to select version 4.5.2—even if you have a later version—and install that package in PyCharm.</w:t>
      </w:r>
    </w:p>
    <w:p w14:paraId="5B4B7CBE" w14:textId="77777777" w:rsidR="0005183A" w:rsidRDefault="0005183A">
      <w:pPr>
        <w:rPr>
          <w:rFonts w:ascii="Times New Roman" w:hAnsi="Times New Roman" w:cs="Times New Roman"/>
        </w:rPr>
      </w:pPr>
    </w:p>
    <w:p w14:paraId="79FD7C3B" w14:textId="5000891A" w:rsidR="00EA7036" w:rsidRPr="00FF7981" w:rsidRDefault="00EA7036" w:rsidP="00EA7036">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6</w:t>
      </w:r>
      <w:r>
        <w:rPr>
          <w:rFonts w:ascii="Times New Roman" w:hAnsi="Times New Roman" w:cs="Times New Roman"/>
        </w:rPr>
        <w:t xml:space="preserve"> – Reverting to tornado version 4.5.2</w:t>
      </w:r>
      <w:r w:rsidR="0054162C">
        <w:rPr>
          <w:rFonts w:ascii="Times New Roman" w:hAnsi="Times New Roman" w:cs="Times New Roman"/>
        </w:rPr>
        <w:t xml:space="preserve"> </w:t>
      </w:r>
      <w:del w:id="20" w:author="Judy Mak" w:date="2019-02-08T22:24:00Z">
        <w:r w:rsidR="0054162C" w:rsidDel="000C0B72">
          <w:rPr>
            <w:rFonts w:ascii="Times New Roman" w:hAnsi="Times New Roman" w:cs="Times New Roman"/>
          </w:rPr>
          <w:delText>(may not be needed)</w:delText>
        </w:r>
      </w:del>
      <w:ins w:id="21" w:author="Judy Mak" w:date="2019-02-08T22:24:00Z">
        <w:r w:rsidR="000C0B72">
          <w:rPr>
            <w:rFonts w:ascii="Times New Roman" w:hAnsi="Times New Roman" w:cs="Times New Roman"/>
          </w:rPr>
          <w:t>or Mesa 0.8.3</w:t>
        </w:r>
      </w:ins>
    </w:p>
    <w:p w14:paraId="0C93E344" w14:textId="77777777" w:rsidR="0005183A" w:rsidRPr="00FF7981" w:rsidRDefault="0005183A">
      <w:pPr>
        <w:rPr>
          <w:rFonts w:ascii="Times New Roman" w:hAnsi="Times New Roman" w:cs="Times New Roman"/>
        </w:rPr>
      </w:pPr>
      <w:r w:rsidRPr="00FF7981">
        <w:rPr>
          <w:rFonts w:ascii="Times New Roman" w:hAnsi="Times New Roman" w:cs="Times New Roman"/>
          <w:noProof/>
          <w:lang w:bidi="ar-SA"/>
        </w:rPr>
        <w:lastRenderedPageBreak/>
        <w:drawing>
          <wp:inline distT="0" distB="0" distL="0" distR="0" wp14:anchorId="67A7202F" wp14:editId="118AAB21">
            <wp:extent cx="63246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1257300"/>
                    </a:xfrm>
                    <a:prstGeom prst="rect">
                      <a:avLst/>
                    </a:prstGeom>
                    <a:noFill/>
                    <a:ln>
                      <a:noFill/>
                    </a:ln>
                  </pic:spPr>
                </pic:pic>
              </a:graphicData>
            </a:graphic>
          </wp:inline>
        </w:drawing>
      </w:r>
    </w:p>
    <w:p w14:paraId="208256AF" w14:textId="77777777" w:rsidR="0005183A" w:rsidRPr="00FF7981" w:rsidRDefault="0005183A">
      <w:pPr>
        <w:rPr>
          <w:rFonts w:ascii="Times New Roman" w:hAnsi="Times New Roman" w:cs="Times New Roman"/>
        </w:rPr>
      </w:pPr>
    </w:p>
    <w:p w14:paraId="43444D24" w14:textId="77777777" w:rsidR="000A7D8E" w:rsidRPr="00FF7981" w:rsidRDefault="002E0234">
      <w:pPr>
        <w:rPr>
          <w:rFonts w:ascii="Times New Roman" w:hAnsi="Times New Roman" w:cs="Times New Roman"/>
        </w:rPr>
      </w:pPr>
      <w:r w:rsidRPr="00FF7981">
        <w:rPr>
          <w:rFonts w:ascii="Times New Roman" w:hAnsi="Times New Roman" w:cs="Times New Roman"/>
        </w:rPr>
        <w:t>Finally, if your libraries appear to have successfully installed to the same directory that runs the desired version of Python as configured in your IDE, but you still get import errors, you may need to restart your computer.</w:t>
      </w:r>
    </w:p>
    <w:p w14:paraId="2E50488D" w14:textId="77777777" w:rsidR="000A7D8E" w:rsidRPr="00FF7981" w:rsidRDefault="000A7D8E">
      <w:pPr>
        <w:rPr>
          <w:rFonts w:ascii="Times New Roman" w:hAnsi="Times New Roman" w:cs="Times New Roman"/>
        </w:rPr>
      </w:pPr>
    </w:p>
    <w:p w14:paraId="58FC2755" w14:textId="77777777" w:rsidR="000A7D8E" w:rsidRPr="00FF7981" w:rsidRDefault="002E023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4.</w:t>
      </w:r>
      <w:r w:rsidR="004C25ED" w:rsidRPr="00FF7981">
        <w:rPr>
          <w:rFonts w:ascii="Times New Roman" w:hAnsi="Times New Roman" w:cs="Times New Roman"/>
          <w:color w:val="0000FF"/>
          <w:sz w:val="28"/>
          <w:szCs w:val="28"/>
        </w:rPr>
        <w:t xml:space="preserve"> GITHUB</w:t>
      </w:r>
      <w:r w:rsidR="007320D5" w:rsidRPr="00FF7981">
        <w:rPr>
          <w:rFonts w:ascii="Times New Roman" w:hAnsi="Times New Roman" w:cs="Times New Roman"/>
          <w:color w:val="0000FF"/>
          <w:sz w:val="28"/>
          <w:szCs w:val="28"/>
        </w:rPr>
        <w:t>–</w:t>
      </w:r>
      <w:r w:rsidRPr="00FF7981">
        <w:rPr>
          <w:rFonts w:ascii="Times New Roman" w:hAnsi="Times New Roman" w:cs="Times New Roman"/>
          <w:color w:val="0000FF"/>
          <w:sz w:val="28"/>
          <w:szCs w:val="28"/>
        </w:rPr>
        <w:t>Download</w:t>
      </w:r>
      <w:r w:rsidR="007320D5" w:rsidRPr="00FF7981">
        <w:rPr>
          <w:rFonts w:ascii="Times New Roman" w:hAnsi="Times New Roman" w:cs="Times New Roman"/>
          <w:color w:val="0000FF"/>
          <w:sz w:val="28"/>
          <w:szCs w:val="28"/>
        </w:rPr>
        <w:t xml:space="preserve"> and unzip</w:t>
      </w:r>
      <w:r w:rsidRPr="00FF7981">
        <w:rPr>
          <w:rFonts w:ascii="Times New Roman" w:hAnsi="Times New Roman" w:cs="Times New Roman"/>
          <w:color w:val="0000FF"/>
          <w:sz w:val="28"/>
          <w:szCs w:val="28"/>
        </w:rPr>
        <w:t xml:space="preserve"> the FNNR-ABM</w:t>
      </w:r>
      <w:r w:rsidR="00432EE4" w:rsidRPr="00FF7981">
        <w:rPr>
          <w:rFonts w:ascii="Times New Roman" w:hAnsi="Times New Roman" w:cs="Times New Roman"/>
          <w:color w:val="0000FF"/>
          <w:sz w:val="28"/>
          <w:szCs w:val="28"/>
        </w:rPr>
        <w:t>-Primate</w:t>
      </w:r>
      <w:r w:rsidRPr="00FF7981">
        <w:rPr>
          <w:rFonts w:ascii="Times New Roman" w:hAnsi="Times New Roman" w:cs="Times New Roman"/>
          <w:color w:val="0000FF"/>
          <w:sz w:val="28"/>
          <w:szCs w:val="28"/>
        </w:rPr>
        <w:t xml:space="preserve"> project files from Github.</w:t>
      </w:r>
    </w:p>
    <w:p w14:paraId="5C7DC71D" w14:textId="77777777" w:rsidR="000A7D8E" w:rsidRPr="00FF7981" w:rsidRDefault="000A7D8E">
      <w:pPr>
        <w:rPr>
          <w:rFonts w:ascii="Times New Roman" w:hAnsi="Times New Roman" w:cs="Times New Roman"/>
        </w:rPr>
      </w:pPr>
    </w:p>
    <w:p w14:paraId="604C7834" w14:textId="77777777" w:rsidR="000A7D8E" w:rsidRPr="00FF7981" w:rsidRDefault="002E0234">
      <w:pPr>
        <w:rPr>
          <w:rFonts w:ascii="Times New Roman" w:hAnsi="Times New Roman" w:cs="Times New Roman"/>
        </w:rPr>
      </w:pPr>
      <w:r w:rsidRPr="00FF7981">
        <w:rPr>
          <w:rFonts w:ascii="Times New Roman" w:hAnsi="Times New Roman" w:cs="Times New Roman"/>
        </w:rPr>
        <w:t>Github is a file hosting, sharing, and version-control website and tool, particularly for code files of various computer languages. It functions similarly to Google Drive, but for code. For the purposes of this project, it is useful for sharing and storing different versions of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files in an easily-readable format for others to download</w:t>
      </w:r>
      <w:r w:rsidR="00FF7981" w:rsidRPr="00FF7981">
        <w:rPr>
          <w:rFonts w:ascii="Times New Roman" w:hAnsi="Times New Roman" w:cs="Times New Roman"/>
        </w:rPr>
        <w:t>, edit, share, and track version histories of file changes</w:t>
      </w:r>
      <w:r w:rsidRPr="00FF7981">
        <w:rPr>
          <w:rFonts w:ascii="Times New Roman" w:hAnsi="Times New Roman" w:cs="Times New Roman"/>
        </w:rPr>
        <w:t>.</w:t>
      </w:r>
      <w:r w:rsidR="00FF7981" w:rsidRPr="00FF7981">
        <w:rPr>
          <w:rFonts w:ascii="Times New Roman" w:hAnsi="Times New Roman" w:cs="Times New Roman"/>
        </w:rPr>
        <w:t xml:space="preserve"> In that respect, it resembles an advanced version of Google Drive or Google Docs, but specifically meant to be used for collaborative code sharing.</w:t>
      </w:r>
      <w:r w:rsidRPr="00FF7981">
        <w:rPr>
          <w:rFonts w:ascii="Times New Roman" w:hAnsi="Times New Roman" w:cs="Times New Roman"/>
        </w:rPr>
        <w:t xml:space="preserve"> While Github is a powerful suite that comes with its own commands</w:t>
      </w:r>
      <w:r w:rsidR="00FF7981" w:rsidRPr="00FF7981">
        <w:rPr>
          <w:rFonts w:ascii="Times New Roman" w:hAnsi="Times New Roman" w:cs="Times New Roman"/>
        </w:rPr>
        <w:t xml:space="preserve"> and software</w:t>
      </w:r>
      <w:r w:rsidRPr="00FF7981">
        <w:rPr>
          <w:rFonts w:ascii="Times New Roman" w:hAnsi="Times New Roman" w:cs="Times New Roman"/>
        </w:rPr>
        <w:t>, named Git, we will only cover how to navigate the website’s basic functions here.</w:t>
      </w:r>
    </w:p>
    <w:p w14:paraId="70AC4678" w14:textId="77777777" w:rsidR="000A7D8E" w:rsidRPr="00FF7981" w:rsidRDefault="000A7D8E">
      <w:pPr>
        <w:rPr>
          <w:rFonts w:ascii="Times New Roman" w:hAnsi="Times New Roman" w:cs="Times New Roman"/>
        </w:rPr>
      </w:pPr>
    </w:p>
    <w:p w14:paraId="1C1852CC"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This project’s Github repository is located at </w:t>
      </w:r>
      <w:hyperlink r:id="rId16">
        <w:r w:rsidRPr="00FF7981">
          <w:rPr>
            <w:rStyle w:val="InternetLink"/>
            <w:rFonts w:ascii="Times New Roman" w:hAnsi="Times New Roman" w:cs="Times New Roman"/>
          </w:rPr>
          <w:t>https://github.com/jrmak/FNNR-ABM</w:t>
        </w:r>
      </w:hyperlink>
      <w:r w:rsidR="00432EE4" w:rsidRPr="00FF7981">
        <w:rPr>
          <w:rStyle w:val="InternetLink"/>
          <w:rFonts w:ascii="Times New Roman" w:hAnsi="Times New Roman" w:cs="Times New Roman"/>
        </w:rPr>
        <w:t>-Primate</w:t>
      </w:r>
      <w:r w:rsidRPr="00FF7981">
        <w:rPr>
          <w:rFonts w:ascii="Times New Roman" w:hAnsi="Times New Roman" w:cs="Times New Roman"/>
        </w:rPr>
        <w:t>.</w:t>
      </w:r>
    </w:p>
    <w:p w14:paraId="6C2D107B" w14:textId="77777777" w:rsidR="000A7D8E" w:rsidRPr="00FF7981" w:rsidRDefault="000A7D8E">
      <w:pPr>
        <w:rPr>
          <w:rFonts w:ascii="Times New Roman" w:hAnsi="Times New Roman" w:cs="Times New Roman"/>
        </w:rPr>
      </w:pPr>
    </w:p>
    <w:p w14:paraId="17DE3D9D" w14:textId="77777777" w:rsidR="000A7D8E" w:rsidRDefault="002E0234">
      <w:pPr>
        <w:rPr>
          <w:rFonts w:ascii="Times New Roman" w:hAnsi="Times New Roman" w:cs="Times New Roman"/>
        </w:rPr>
      </w:pPr>
      <w:r w:rsidRPr="00FF7981">
        <w:rPr>
          <w:rFonts w:ascii="Times New Roman" w:hAnsi="Times New Roman" w:cs="Times New Roman"/>
        </w:rPr>
        <w:t xml:space="preserve">Once you navigate to the page, the files from the repository will be shown; the organization is similar to Window’s file system. To download the files, find the green button to the right that </w:t>
      </w:r>
      <w:proofErr w:type="gramStart"/>
      <w:r w:rsidRPr="00FF7981">
        <w:rPr>
          <w:rFonts w:ascii="Times New Roman" w:hAnsi="Times New Roman" w:cs="Times New Roman"/>
        </w:rPr>
        <w:t>says</w:t>
      </w:r>
      <w:proofErr w:type="gramEnd"/>
      <w:r w:rsidRPr="00FF7981">
        <w:rPr>
          <w:rFonts w:ascii="Times New Roman" w:hAnsi="Times New Roman" w:cs="Times New Roman"/>
        </w:rPr>
        <w:t xml:space="preserve"> “Clone or download.” This can only be done from the main repository page, and not individual files, though one may also copy and paste code directly from viewed raw files.</w:t>
      </w:r>
    </w:p>
    <w:p w14:paraId="43EE7E7C" w14:textId="77777777" w:rsidR="00123D26" w:rsidRDefault="00123D26">
      <w:pPr>
        <w:rPr>
          <w:rFonts w:ascii="Times New Roman" w:hAnsi="Times New Roman" w:cs="Times New Roman"/>
        </w:rPr>
      </w:pPr>
    </w:p>
    <w:p w14:paraId="2F773BB5" w14:textId="77777777" w:rsidR="007423BD" w:rsidRPr="00FF7981" w:rsidRDefault="007423BD" w:rsidP="007423BD">
      <w:pPr>
        <w:jc w:val="center"/>
        <w:rPr>
          <w:rFonts w:ascii="Times New Roman" w:hAnsi="Times New Roman" w:cs="Times New Roman"/>
        </w:rPr>
      </w:pPr>
      <w:r>
        <w:rPr>
          <w:rFonts w:ascii="Times New Roman" w:hAnsi="Times New Roman" w:cs="Times New Roman"/>
        </w:rPr>
        <w:t>Figure 4.1 – Downloading Github Files</w:t>
      </w:r>
    </w:p>
    <w:p w14:paraId="0C3A4E5F"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9776" behindDoc="0" locked="0" layoutInCell="1" allowOverlap="1" wp14:anchorId="0FD3D4BA" wp14:editId="4C949ED7">
            <wp:simplePos x="0" y="0"/>
            <wp:positionH relativeFrom="column">
              <wp:posOffset>0</wp:posOffset>
            </wp:positionH>
            <wp:positionV relativeFrom="paragraph">
              <wp:posOffset>635</wp:posOffset>
            </wp:positionV>
            <wp:extent cx="6332220" cy="16859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7"/>
                    <a:stretch>
                      <a:fillRect/>
                    </a:stretch>
                  </pic:blipFill>
                  <pic:spPr bwMode="auto">
                    <a:xfrm>
                      <a:off x="0" y="0"/>
                      <a:ext cx="6332220" cy="1685925"/>
                    </a:xfrm>
                    <a:prstGeom prst="rect">
                      <a:avLst/>
                    </a:prstGeom>
                  </pic:spPr>
                </pic:pic>
              </a:graphicData>
            </a:graphic>
          </wp:anchor>
        </w:drawing>
      </w:r>
      <w:r w:rsidR="000B36FE" w:rsidRPr="00FF7981">
        <w:rPr>
          <w:rFonts w:ascii="Times New Roman" w:hAnsi="Times New Roman" w:cs="Times New Roman"/>
        </w:rPr>
        <w:t xml:space="preserve">Change the above figure (using a graph from your site at </w:t>
      </w:r>
      <w:hyperlink r:id="rId18">
        <w:r w:rsidR="000B36FE" w:rsidRPr="00FF7981">
          <w:rPr>
            <w:rStyle w:val="InternetLink"/>
            <w:rFonts w:ascii="Times New Roman" w:hAnsi="Times New Roman" w:cs="Times New Roman"/>
          </w:rPr>
          <w:t>https://github.com/jrmak/FNNR-ABM</w:t>
        </w:r>
      </w:hyperlink>
      <w:r w:rsidR="000B36FE" w:rsidRPr="00FF7981">
        <w:rPr>
          <w:rStyle w:val="InternetLink"/>
          <w:rFonts w:ascii="Times New Roman" w:hAnsi="Times New Roman" w:cs="Times New Roman"/>
        </w:rPr>
        <w:t>-Primate)</w:t>
      </w:r>
    </w:p>
    <w:p w14:paraId="33DD4E28" w14:textId="77777777" w:rsidR="00432EE4" w:rsidRPr="00FF7981" w:rsidRDefault="00432EE4">
      <w:pPr>
        <w:rPr>
          <w:rFonts w:ascii="Times New Roman" w:hAnsi="Times New Roman" w:cs="Times New Roman"/>
        </w:rPr>
      </w:pPr>
      <w:r w:rsidRPr="00FF7981">
        <w:rPr>
          <w:rFonts w:ascii="Times New Roman" w:hAnsi="Times New Roman" w:cs="Times New Roman"/>
        </w:rPr>
        <w:t>Shown above is an example from another project, but the green ‘download’ button should be in the same place.</w:t>
      </w:r>
    </w:p>
    <w:p w14:paraId="4C0C1E7C" w14:textId="77777777" w:rsidR="000B36FE" w:rsidRPr="00FF7981" w:rsidRDefault="000B36FE">
      <w:pPr>
        <w:rPr>
          <w:rFonts w:ascii="Times New Roman" w:hAnsi="Times New Roman" w:cs="Times New Roman"/>
        </w:rPr>
      </w:pPr>
    </w:p>
    <w:p w14:paraId="07FA5F9B" w14:textId="77777777" w:rsidR="000A7D8E" w:rsidRPr="00FF7981" w:rsidRDefault="002E0234">
      <w:pPr>
        <w:rPr>
          <w:rFonts w:ascii="Times New Roman" w:hAnsi="Times New Roman" w:cs="Times New Roman"/>
        </w:rPr>
      </w:pPr>
      <w:r w:rsidRPr="00FF7981">
        <w:rPr>
          <w:rFonts w:ascii="Times New Roman" w:hAnsi="Times New Roman" w:cs="Times New Roman"/>
        </w:rPr>
        <w:t>Make sure you are downloading the correct branch/version of the code</w:t>
      </w:r>
      <w:r w:rsidR="00432EE4" w:rsidRPr="00FF7981">
        <w:rPr>
          <w:rFonts w:ascii="Times New Roman" w:hAnsi="Times New Roman" w:cs="Times New Roman"/>
        </w:rPr>
        <w:t xml:space="preserve"> (usually ‘master’)</w:t>
      </w:r>
      <w:r w:rsidRPr="00FF7981">
        <w:rPr>
          <w:rFonts w:ascii="Times New Roman" w:hAnsi="Times New Roman" w:cs="Times New Roman"/>
        </w:rPr>
        <w:t xml:space="preserve">. In this example, the master branch (see the leftmost grey button at the top of the image) is selected by default; it is usually the latest stable version of the project available. Once you click the green button, select the option on the right (download as .zip), unless you have Github for desktop installed and specifically </w:t>
      </w:r>
      <w:r w:rsidRPr="00FF7981">
        <w:rPr>
          <w:rFonts w:ascii="Times New Roman" w:hAnsi="Times New Roman" w:cs="Times New Roman"/>
        </w:rPr>
        <w:lastRenderedPageBreak/>
        <w:t>want to edit the files from there (not be covered in this tutorial). The repository’s files will then be compiled into a .zip file; unzip it using WinZip or 7</w:t>
      </w:r>
      <w:r w:rsidR="0085618C">
        <w:rPr>
          <w:rFonts w:ascii="Times New Roman" w:hAnsi="Times New Roman" w:cs="Times New Roman"/>
        </w:rPr>
        <w:t>-</w:t>
      </w:r>
      <w:r w:rsidR="0085618C">
        <w:rPr>
          <w:rFonts w:ascii="Times New Roman" w:hAnsi="Times New Roman" w:cs="Times New Roman" w:hint="eastAsia"/>
        </w:rPr>
        <w:t>Z</w:t>
      </w:r>
      <w:r w:rsidRPr="00FF7981">
        <w:rPr>
          <w:rFonts w:ascii="Times New Roman" w:hAnsi="Times New Roman" w:cs="Times New Roman"/>
        </w:rPr>
        <w:t>ip. The name of the folder should resemble ‘FNNR-ABM</w:t>
      </w:r>
      <w:r w:rsidR="00432EE4" w:rsidRPr="00FF7981">
        <w:rPr>
          <w:rFonts w:ascii="Times New Roman" w:hAnsi="Times New Roman" w:cs="Times New Roman"/>
        </w:rPr>
        <w:t>-Primate</w:t>
      </w:r>
      <w:r w:rsidRPr="00FF7981">
        <w:rPr>
          <w:rFonts w:ascii="Times New Roman" w:hAnsi="Times New Roman" w:cs="Times New Roman"/>
        </w:rPr>
        <w:t>-master.’</w:t>
      </w:r>
    </w:p>
    <w:p w14:paraId="2B3267A5" w14:textId="77777777" w:rsidR="000A7D8E" w:rsidRPr="00FF7981" w:rsidRDefault="000A7D8E">
      <w:pPr>
        <w:rPr>
          <w:rFonts w:ascii="Times New Roman" w:hAnsi="Times New Roman" w:cs="Times New Roman"/>
        </w:rPr>
      </w:pPr>
    </w:p>
    <w:p w14:paraId="47BEF078" w14:textId="77777777" w:rsidR="000A7D8E" w:rsidRPr="00FF7981" w:rsidRDefault="002E0234">
      <w:pPr>
        <w:rPr>
          <w:rFonts w:ascii="Times New Roman" w:hAnsi="Times New Roman" w:cs="Times New Roman"/>
        </w:rPr>
      </w:pPr>
      <w:r w:rsidRPr="00FF7981">
        <w:rPr>
          <w:rFonts w:ascii="Times New Roman" w:hAnsi="Times New Roman" w:cs="Times New Roman"/>
        </w:rPr>
        <w:t>Once these files are downloaded to your computer (you probably only need the code files within FNNR_ABM</w:t>
      </w:r>
      <w:r w:rsidR="0059236A" w:rsidRPr="0059236A">
        <w:rPr>
          <w:rStyle w:val="InternetLink"/>
          <w:rFonts w:ascii="Times New Roman" w:hAnsi="Times New Roman" w:cs="Times New Roman"/>
          <w:color w:val="auto"/>
          <w:u w:val="none"/>
        </w:rPr>
        <w:t>-Primate</w:t>
      </w:r>
      <w:r w:rsidRPr="00FF7981">
        <w:rPr>
          <w:rFonts w:ascii="Times New Roman" w:hAnsi="Times New Roman" w:cs="Times New Roman"/>
        </w:rPr>
        <w:t>)</w:t>
      </w:r>
      <w:r w:rsidR="00E762BF" w:rsidRPr="00FF7981">
        <w:rPr>
          <w:rFonts w:ascii="Times New Roman" w:hAnsi="Times New Roman" w:cs="Times New Roman"/>
        </w:rPr>
        <w:t xml:space="preserve"> and unzipped</w:t>
      </w:r>
      <w:r w:rsidRPr="00FF7981">
        <w:rPr>
          <w:rFonts w:ascii="Times New Roman" w:hAnsi="Times New Roman" w:cs="Times New Roman"/>
        </w:rPr>
        <w:t>, move them to the appropriate location on your hard drive. If you are running a very basic setup with IDLE (the default Python IDE)</w:t>
      </w:r>
      <w:r w:rsidR="001A1642">
        <w:rPr>
          <w:rFonts w:ascii="Times New Roman" w:hAnsi="Times New Roman" w:cs="Times New Roman"/>
        </w:rPr>
        <w:t>,</w:t>
      </w:r>
      <w:r w:rsidRPr="00FF7981">
        <w:rPr>
          <w:rFonts w:ascii="Times New Roman" w:hAnsi="Times New Roman" w:cs="Times New Roman"/>
        </w:rPr>
        <w:t xml:space="preserve"> it is possible to keep these files in your Downloads folder (in Windows), but the steps below are recommended.</w:t>
      </w:r>
    </w:p>
    <w:p w14:paraId="031C0909" w14:textId="77777777" w:rsidR="000A7D8E" w:rsidRPr="00FF7981" w:rsidRDefault="000A7D8E">
      <w:pPr>
        <w:rPr>
          <w:rFonts w:ascii="Times New Roman" w:hAnsi="Times New Roman" w:cs="Times New Roman"/>
        </w:rPr>
      </w:pPr>
    </w:p>
    <w:p w14:paraId="65933EC9" w14:textId="77777777" w:rsidR="00432EE4" w:rsidRPr="00FF7981" w:rsidRDefault="00432EE4">
      <w:pPr>
        <w:rPr>
          <w:rFonts w:ascii="Times New Roman" w:hAnsi="Times New Roman" w:cs="Times New Roman"/>
          <w:b/>
        </w:rPr>
      </w:pPr>
      <w:r w:rsidRPr="00FF7981">
        <w:rPr>
          <w:rFonts w:ascii="Times New Roman" w:hAnsi="Times New Roman" w:cs="Times New Roman"/>
          <w:b/>
        </w:rPr>
        <w:t>You only need to do the following the first time you download the files:</w:t>
      </w:r>
    </w:p>
    <w:p w14:paraId="5CDC9EC7" w14:textId="77777777" w:rsidR="00D96B6B" w:rsidRPr="00FF7981" w:rsidRDefault="00D96B6B">
      <w:pPr>
        <w:rPr>
          <w:rFonts w:ascii="Times New Roman" w:hAnsi="Times New Roman" w:cs="Times New Roman"/>
          <w:b/>
        </w:rPr>
      </w:pPr>
    </w:p>
    <w:p w14:paraId="16C42F82"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Using PyCharm, create a new PyCharm project by File &gt; New Project… in the upper left corner. Name the project </w:t>
      </w:r>
      <w:r w:rsidR="00D96B6B" w:rsidRPr="00FF7981">
        <w:rPr>
          <w:rFonts w:ascii="Times New Roman" w:hAnsi="Times New Roman" w:cs="Times New Roman"/>
        </w:rPr>
        <w:t>what</w:t>
      </w:r>
      <w:r w:rsidRPr="00FF7981">
        <w:rPr>
          <w:rFonts w:ascii="Times New Roman" w:hAnsi="Times New Roman" w:cs="Times New Roman"/>
        </w:rPr>
        <w:t>ever you want (I used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and place the project w</w:t>
      </w:r>
      <w:r w:rsidR="00D96B6B" w:rsidRPr="00FF7981">
        <w:rPr>
          <w:rFonts w:ascii="Times New Roman" w:hAnsi="Times New Roman" w:cs="Times New Roman"/>
        </w:rPr>
        <w:t>her</w:t>
      </w:r>
      <w:r w:rsidRPr="00FF7981">
        <w:rPr>
          <w:rFonts w:ascii="Times New Roman" w:hAnsi="Times New Roman" w:cs="Times New Roman"/>
        </w:rPr>
        <w:t xml:space="preserve">ever you want (I prefer to keep the default under </w:t>
      </w:r>
      <w:proofErr w:type="spellStart"/>
      <w:r w:rsidRPr="00FF7981">
        <w:rPr>
          <w:rFonts w:ascii="Times New Roman" w:hAnsi="Times New Roman" w:cs="Times New Roman"/>
        </w:rPr>
        <w:t>PycharmProjects</w:t>
      </w:r>
      <w:proofErr w:type="spellEnd"/>
      <w:r w:rsidRPr="00FF7981">
        <w:rPr>
          <w:rFonts w:ascii="Times New Roman" w:hAnsi="Times New Roman" w:cs="Times New Roman"/>
        </w:rPr>
        <w:t>, then once the project has been created, create the Python package using File &gt; New… as shown in the figure below (Select ‘Python Package’ from the drop-down list)</w:t>
      </w:r>
      <w:r w:rsidR="00D96B6B" w:rsidRPr="00FF7981">
        <w:rPr>
          <w:rFonts w:ascii="Times New Roman" w:hAnsi="Times New Roman" w:cs="Times New Roman"/>
        </w:rPr>
        <w:t>.</w:t>
      </w:r>
      <w:r w:rsidRPr="00FF7981">
        <w:rPr>
          <w:rFonts w:ascii="Times New Roman" w:hAnsi="Times New Roman" w:cs="Times New Roman"/>
        </w:rPr>
        <w:t xml:space="preserve"> Name the Python Package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even if you</w:t>
      </w:r>
      <w:r w:rsidR="00D96B6B" w:rsidRPr="00FF7981">
        <w:rPr>
          <w:rFonts w:ascii="Times New Roman" w:hAnsi="Times New Roman" w:cs="Times New Roman"/>
        </w:rPr>
        <w:t xml:space="preserve"> ha</w:t>
      </w:r>
      <w:r w:rsidRPr="00FF7981">
        <w:rPr>
          <w:rFonts w:ascii="Times New Roman" w:hAnsi="Times New Roman" w:cs="Times New Roman"/>
        </w:rPr>
        <w:t>ve already named your project that.</w:t>
      </w:r>
    </w:p>
    <w:p w14:paraId="7F5F4153" w14:textId="77777777" w:rsidR="00D96B6B" w:rsidRPr="00FF7981" w:rsidRDefault="00D96B6B">
      <w:pPr>
        <w:rPr>
          <w:rFonts w:ascii="Times New Roman" w:hAnsi="Times New Roman" w:cs="Times New Roman"/>
        </w:rPr>
      </w:pPr>
    </w:p>
    <w:p w14:paraId="045A08B7" w14:textId="77777777" w:rsidR="000A7D8E" w:rsidRDefault="002E0234">
      <w:pPr>
        <w:rPr>
          <w:rFonts w:ascii="Times New Roman" w:hAnsi="Times New Roman" w:cs="Times New Roman"/>
        </w:rPr>
      </w:pPr>
      <w:r w:rsidRPr="00FF7981">
        <w:rPr>
          <w:rFonts w:ascii="Times New Roman" w:hAnsi="Times New Roman" w:cs="Times New Roman"/>
        </w:rPr>
        <w:t>Note that in general, if you</w:t>
      </w:r>
      <w:r w:rsidR="00D96B6B" w:rsidRPr="00FF7981">
        <w:rPr>
          <w:rFonts w:ascii="Times New Roman" w:hAnsi="Times New Roman" w:cs="Times New Roman"/>
        </w:rPr>
        <w:t xml:space="preserve"> woul</w:t>
      </w:r>
      <w:r w:rsidRPr="00FF7981">
        <w:rPr>
          <w:rFonts w:ascii="Times New Roman" w:hAnsi="Times New Roman" w:cs="Times New Roman"/>
        </w:rPr>
        <w:t>d like to start a new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 to code and save, select ‘Python File’ and not the generic ‘File’ type at the top of the menu</w:t>
      </w:r>
      <w:r w:rsidR="00D96B6B" w:rsidRPr="00FF7981">
        <w:rPr>
          <w:rFonts w:ascii="Times New Roman" w:hAnsi="Times New Roman" w:cs="Times New Roman"/>
        </w:rPr>
        <w:t xml:space="preserve"> (see</w:t>
      </w:r>
      <w:r w:rsidR="0085618C">
        <w:rPr>
          <w:rFonts w:ascii="Times New Roman" w:hAnsi="Times New Roman" w:cs="Times New Roman" w:hint="eastAsia"/>
        </w:rPr>
        <w:t xml:space="preserve"> </w:t>
      </w:r>
      <w:r w:rsidR="00D96B6B" w:rsidRPr="00FF7981">
        <w:rPr>
          <w:rFonts w:ascii="Times New Roman" w:hAnsi="Times New Roman" w:cs="Times New Roman"/>
        </w:rPr>
        <w:t>below)</w:t>
      </w:r>
      <w:r w:rsidRPr="00FF7981">
        <w:rPr>
          <w:rFonts w:ascii="Times New Roman" w:hAnsi="Times New Roman" w:cs="Times New Roman"/>
        </w:rPr>
        <w:t>.</w:t>
      </w:r>
    </w:p>
    <w:p w14:paraId="0D0CF5D4" w14:textId="77777777" w:rsidR="00981F91" w:rsidRDefault="00981F91">
      <w:pPr>
        <w:rPr>
          <w:rFonts w:ascii="Times New Roman" w:hAnsi="Times New Roman" w:cs="Times New Roman"/>
        </w:rPr>
      </w:pPr>
    </w:p>
    <w:p w14:paraId="453F72F9" w14:textId="77777777" w:rsidR="007423BD" w:rsidRPr="00FF7981" w:rsidRDefault="007423BD" w:rsidP="007423BD">
      <w:pPr>
        <w:jc w:val="center"/>
        <w:rPr>
          <w:rFonts w:ascii="Times New Roman" w:hAnsi="Times New Roman" w:cs="Times New Roman"/>
        </w:rPr>
      </w:pPr>
      <w:r>
        <w:rPr>
          <w:rFonts w:ascii="Times New Roman" w:hAnsi="Times New Roman" w:cs="Times New Roman"/>
        </w:rPr>
        <w:t>Figure 4.2 – New ‘Python File’ (not the selected ‘File’)</w:t>
      </w:r>
    </w:p>
    <w:p w14:paraId="2E2A93B3" w14:textId="77777777" w:rsidR="000A7D8E" w:rsidRPr="00FF7981" w:rsidRDefault="000A7D8E">
      <w:pPr>
        <w:rPr>
          <w:rFonts w:ascii="Times New Roman" w:hAnsi="Times New Roman" w:cs="Times New Roman"/>
        </w:rPr>
      </w:pPr>
    </w:p>
    <w:p w14:paraId="3270FA51"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1824" behindDoc="0" locked="0" layoutInCell="1" allowOverlap="1" wp14:anchorId="7C9E6B94" wp14:editId="649205EC">
            <wp:simplePos x="0" y="0"/>
            <wp:positionH relativeFrom="column">
              <wp:align>center</wp:align>
            </wp:positionH>
            <wp:positionV relativeFrom="paragraph">
              <wp:posOffset>635</wp:posOffset>
            </wp:positionV>
            <wp:extent cx="1400175" cy="28479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9"/>
                    <a:stretch>
                      <a:fillRect/>
                    </a:stretch>
                  </pic:blipFill>
                  <pic:spPr bwMode="auto">
                    <a:xfrm>
                      <a:off x="0" y="0"/>
                      <a:ext cx="1400175" cy="2847975"/>
                    </a:xfrm>
                    <a:prstGeom prst="rect">
                      <a:avLst/>
                    </a:prstGeom>
                  </pic:spPr>
                </pic:pic>
              </a:graphicData>
            </a:graphic>
          </wp:anchor>
        </w:drawing>
      </w:r>
    </w:p>
    <w:p w14:paraId="333FC96C" w14:textId="77777777" w:rsidR="000A7D8E" w:rsidRDefault="002E0234">
      <w:pPr>
        <w:rPr>
          <w:rFonts w:ascii="Times New Roman" w:hAnsi="Times New Roman" w:cs="Times New Roman"/>
        </w:rPr>
      </w:pPr>
      <w:r w:rsidRPr="00FF7981">
        <w:rPr>
          <w:rFonts w:ascii="Times New Roman" w:hAnsi="Times New Roman" w:cs="Times New Roman"/>
        </w:rPr>
        <w:t>From the FNNR-ABM</w:t>
      </w:r>
      <w:r w:rsidR="00D96B6B" w:rsidRPr="00FF7981">
        <w:rPr>
          <w:rFonts w:ascii="Times New Roman" w:hAnsi="Times New Roman" w:cs="Times New Roman"/>
        </w:rPr>
        <w:t>-Primate</w:t>
      </w:r>
      <w:r w:rsidRPr="00FF7981">
        <w:rPr>
          <w:rFonts w:ascii="Times New Roman" w:hAnsi="Times New Roman" w:cs="Times New Roman"/>
        </w:rPr>
        <w:t xml:space="preserve"> file you have on your computer, copy and paste your code (.</w:t>
      </w:r>
      <w:proofErr w:type="spellStart"/>
      <w:r w:rsidRPr="00FF7981">
        <w:rPr>
          <w:rFonts w:ascii="Times New Roman" w:hAnsi="Times New Roman" w:cs="Times New Roman"/>
        </w:rPr>
        <w:t>py</w:t>
      </w:r>
      <w:proofErr w:type="spellEnd"/>
      <w:r w:rsidRPr="00FF7981">
        <w:rPr>
          <w:rFonts w:ascii="Times New Roman" w:hAnsi="Times New Roman" w:cs="Times New Roman"/>
        </w:rPr>
        <w:t>) files into PyCharm under your Python Package folder directory. Also paste the latest copy of the unzipped .xlsx Excel data file. The result on the left-hand window should look similar to this:</w:t>
      </w:r>
    </w:p>
    <w:p w14:paraId="311EFF77" w14:textId="77777777" w:rsidR="00981F91" w:rsidRDefault="00981F91">
      <w:pPr>
        <w:rPr>
          <w:rFonts w:ascii="Times New Roman" w:hAnsi="Times New Roman" w:cs="Times New Roman"/>
        </w:rPr>
      </w:pPr>
    </w:p>
    <w:p w14:paraId="0D3B39CC" w14:textId="77777777" w:rsidR="007423BD" w:rsidRPr="00FF7981" w:rsidRDefault="007423BD" w:rsidP="007423BD">
      <w:pPr>
        <w:jc w:val="center"/>
        <w:rPr>
          <w:rFonts w:ascii="Times New Roman" w:hAnsi="Times New Roman" w:cs="Times New Roman"/>
        </w:rPr>
      </w:pPr>
      <w:r>
        <w:rPr>
          <w:rFonts w:ascii="Times New Roman" w:hAnsi="Times New Roman" w:cs="Times New Roman"/>
        </w:rPr>
        <w:t>Figure 4.3 – Project Structure (Only create a new project once)</w:t>
      </w:r>
    </w:p>
    <w:p w14:paraId="3424F81D" w14:textId="77777777" w:rsidR="000A7D8E" w:rsidRPr="00FF7981" w:rsidRDefault="000A7D8E">
      <w:pPr>
        <w:rPr>
          <w:rFonts w:ascii="Times New Roman" w:hAnsi="Times New Roman" w:cs="Times New Roman"/>
        </w:rPr>
      </w:pPr>
    </w:p>
    <w:p w14:paraId="094F426F" w14:textId="77777777" w:rsidR="0085618C" w:rsidRDefault="0085618C">
      <w:pPr>
        <w:rPr>
          <w:rFonts w:ascii="Times New Roman" w:hAnsi="Times New Roman" w:cs="Times New Roman"/>
        </w:rPr>
      </w:pPr>
    </w:p>
    <w:p w14:paraId="40B46441" w14:textId="77777777" w:rsidR="0085618C" w:rsidRDefault="0085618C">
      <w:pPr>
        <w:rPr>
          <w:rFonts w:ascii="Times New Roman" w:hAnsi="Times New Roman" w:cs="Times New Roman"/>
        </w:rPr>
      </w:pPr>
    </w:p>
    <w:p w14:paraId="6376F9D6" w14:textId="77777777" w:rsidR="0085618C" w:rsidRDefault="005559CB">
      <w:pPr>
        <w:rPr>
          <w:rFonts w:ascii="Times New Roman" w:hAnsi="Times New Roman" w:cs="Times New Roman"/>
        </w:rPr>
      </w:pPr>
      <w:r w:rsidRPr="00164083">
        <w:rPr>
          <w:rFonts w:ascii="Times New Roman" w:hAnsi="Times New Roman" w:cs="Times New Roman"/>
          <w:noProof/>
          <w:lang w:bidi="ar-SA"/>
        </w:rPr>
        <w:lastRenderedPageBreak/>
        <w:drawing>
          <wp:anchor distT="0" distB="0" distL="0" distR="0" simplePos="0" relativeHeight="251663872" behindDoc="0" locked="0" layoutInCell="1" allowOverlap="1" wp14:anchorId="50FA23FF" wp14:editId="2743D1BE">
            <wp:simplePos x="0" y="0"/>
            <wp:positionH relativeFrom="column">
              <wp:posOffset>1251585</wp:posOffset>
            </wp:positionH>
            <wp:positionV relativeFrom="paragraph">
              <wp:posOffset>-53340</wp:posOffset>
            </wp:positionV>
            <wp:extent cx="3638550" cy="2962275"/>
            <wp:effectExtent l="1905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0"/>
                    <a:stretch>
                      <a:fillRect/>
                    </a:stretch>
                  </pic:blipFill>
                  <pic:spPr bwMode="auto">
                    <a:xfrm>
                      <a:off x="0" y="0"/>
                      <a:ext cx="3638550" cy="2962275"/>
                    </a:xfrm>
                    <a:prstGeom prst="rect">
                      <a:avLst/>
                    </a:prstGeom>
                  </pic:spPr>
                </pic:pic>
              </a:graphicData>
            </a:graphic>
          </wp:anchor>
        </w:drawing>
      </w:r>
    </w:p>
    <w:p w14:paraId="665B79FB" w14:textId="77777777" w:rsidR="000A7D8E" w:rsidRPr="00FF7981" w:rsidRDefault="00981F91">
      <w:pPr>
        <w:rPr>
          <w:rFonts w:ascii="Times New Roman" w:hAnsi="Times New Roman" w:cs="Times New Roman"/>
        </w:rPr>
      </w:pPr>
      <w:r>
        <w:rPr>
          <w:rFonts w:ascii="Times New Roman" w:hAnsi="Times New Roman" w:cs="Times New Roman"/>
        </w:rPr>
        <w:t>(Again, replace ‘FNNR-ABM’ in Figure 4.3 with ‘FNNR-ABM-Primate’</w:t>
      </w:r>
      <w:r w:rsidR="001A1642">
        <w:rPr>
          <w:rFonts w:ascii="Times New Roman" w:hAnsi="Times New Roman" w:cs="Times New Roman"/>
        </w:rPr>
        <w:t>. Please note that the above screenshot</w:t>
      </w:r>
      <w:r w:rsidR="0090486E">
        <w:rPr>
          <w:rFonts w:ascii="Times New Roman" w:hAnsi="Times New Roman" w:cs="Times New Roman"/>
        </w:rPr>
        <w:t xml:space="preserve"> is an example and</w:t>
      </w:r>
      <w:r w:rsidR="001A1642">
        <w:rPr>
          <w:rFonts w:ascii="Times New Roman" w:hAnsi="Times New Roman" w:cs="Times New Roman"/>
        </w:rPr>
        <w:t xml:space="preserve"> does not reflect the current state of this project—it was taken from FNNR-ABM, not FNNR-ABM-Primate.</w:t>
      </w:r>
      <w:r>
        <w:rPr>
          <w:rFonts w:ascii="Times New Roman" w:hAnsi="Times New Roman" w:cs="Times New Roman"/>
        </w:rPr>
        <w:t>)</w:t>
      </w:r>
    </w:p>
    <w:p w14:paraId="5E6379F5" w14:textId="77777777" w:rsidR="009017DB" w:rsidRPr="00FF7981" w:rsidRDefault="009017DB">
      <w:pPr>
        <w:rPr>
          <w:rFonts w:ascii="Times New Roman" w:hAnsi="Times New Roman" w:cs="Times New Roman"/>
        </w:rPr>
      </w:pPr>
    </w:p>
    <w:p w14:paraId="294A9BCC" w14:textId="77777777" w:rsidR="000A7D8E" w:rsidRDefault="002E0234">
      <w:pPr>
        <w:rPr>
          <w:rFonts w:ascii="Times New Roman" w:hAnsi="Times New Roman" w:cs="Times New Roman"/>
        </w:rPr>
      </w:pPr>
      <w:r w:rsidRPr="00FF7981">
        <w:rPr>
          <w:rFonts w:ascii="Times New Roman" w:hAnsi="Times New Roman" w:cs="Times New Roman"/>
        </w:rPr>
        <w:t>Note that if this window is not visible, you may need to toggle it to show within PyCharm. One way is to double-click the Python package’s tab:</w:t>
      </w:r>
    </w:p>
    <w:p w14:paraId="2E47BB40" w14:textId="77777777" w:rsidR="007423BD" w:rsidRDefault="007423BD">
      <w:pPr>
        <w:rPr>
          <w:rFonts w:ascii="Times New Roman" w:hAnsi="Times New Roman" w:cs="Times New Roman"/>
        </w:rPr>
      </w:pPr>
    </w:p>
    <w:p w14:paraId="10E74D6F" w14:textId="77777777" w:rsidR="007423BD" w:rsidRPr="00FF7981" w:rsidRDefault="007423BD" w:rsidP="007423BD">
      <w:pPr>
        <w:jc w:val="center"/>
        <w:rPr>
          <w:rFonts w:ascii="Times New Roman" w:hAnsi="Times New Roman" w:cs="Times New Roman"/>
        </w:rPr>
      </w:pPr>
      <w:r>
        <w:rPr>
          <w:rFonts w:ascii="Times New Roman" w:hAnsi="Times New Roman" w:cs="Times New Roman"/>
        </w:rPr>
        <w:t>Figure 4.4 – Showing Visible Windows</w:t>
      </w:r>
    </w:p>
    <w:p w14:paraId="1492643C" w14:textId="77777777" w:rsidR="000A7D8E" w:rsidRPr="00FF7981" w:rsidRDefault="005559CB">
      <w:pPr>
        <w:rPr>
          <w:rFonts w:ascii="Times New Roman" w:hAnsi="Times New Roman" w:cs="Times New Roman"/>
        </w:rPr>
      </w:pPr>
      <w:r w:rsidRPr="00DA5260">
        <w:rPr>
          <w:rFonts w:ascii="Times New Roman" w:hAnsi="Times New Roman" w:cs="Times New Roman"/>
          <w:noProof/>
          <w:lang w:bidi="ar-SA"/>
        </w:rPr>
        <w:drawing>
          <wp:anchor distT="0" distB="0" distL="0" distR="0" simplePos="0" relativeHeight="251665920" behindDoc="0" locked="0" layoutInCell="1" allowOverlap="1" wp14:anchorId="6FD23346" wp14:editId="6E05E8AE">
            <wp:simplePos x="0" y="0"/>
            <wp:positionH relativeFrom="column">
              <wp:align>center</wp:align>
            </wp:positionH>
            <wp:positionV relativeFrom="paragraph">
              <wp:posOffset>156210</wp:posOffset>
            </wp:positionV>
            <wp:extent cx="2419350" cy="1066800"/>
            <wp:effectExtent l="1905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1"/>
                    <a:stretch>
                      <a:fillRect/>
                    </a:stretch>
                  </pic:blipFill>
                  <pic:spPr bwMode="auto">
                    <a:xfrm>
                      <a:off x="0" y="0"/>
                      <a:ext cx="2419350" cy="1066800"/>
                    </a:xfrm>
                    <a:prstGeom prst="rect">
                      <a:avLst/>
                    </a:prstGeom>
                  </pic:spPr>
                </pic:pic>
              </a:graphicData>
            </a:graphic>
          </wp:anchor>
        </w:drawing>
      </w:r>
    </w:p>
    <w:p w14:paraId="4F1BFB28" w14:textId="77777777" w:rsidR="0085618C" w:rsidRDefault="0085618C">
      <w:pPr>
        <w:rPr>
          <w:rFonts w:ascii="Times New Roman" w:hAnsi="Times New Roman" w:cs="Times New Roman"/>
        </w:rPr>
      </w:pPr>
    </w:p>
    <w:p w14:paraId="7F7F118F" w14:textId="77777777" w:rsidR="000A7D8E" w:rsidRPr="00FF7981" w:rsidRDefault="007423BD">
      <w:pPr>
        <w:rPr>
          <w:rFonts w:ascii="Times New Roman" w:hAnsi="Times New Roman" w:cs="Times New Roman"/>
        </w:rPr>
      </w:pPr>
      <w:r>
        <w:rPr>
          <w:rFonts w:ascii="Times New Roman" w:hAnsi="Times New Roman" w:cs="Times New Roman"/>
        </w:rPr>
        <w:t>Note: even though the example in Figure 4.4 shows ‘FNNR-ABM’, you would actually be</w:t>
      </w:r>
      <w:r w:rsidR="009017DB" w:rsidRPr="00FF7981">
        <w:rPr>
          <w:rFonts w:ascii="Times New Roman" w:hAnsi="Times New Roman" w:cs="Times New Roman"/>
        </w:rPr>
        <w:t xml:space="preserve"> show</w:t>
      </w:r>
      <w:r>
        <w:rPr>
          <w:rFonts w:ascii="Times New Roman" w:hAnsi="Times New Roman" w:cs="Times New Roman"/>
        </w:rPr>
        <w:t xml:space="preserve">ing the </w:t>
      </w:r>
      <w:r w:rsidR="00043100">
        <w:rPr>
          <w:rFonts w:ascii="Times New Roman" w:hAnsi="Times New Roman" w:cs="Times New Roman"/>
        </w:rPr>
        <w:t>‘</w:t>
      </w:r>
      <w:r>
        <w:rPr>
          <w:rFonts w:ascii="Times New Roman" w:hAnsi="Times New Roman" w:cs="Times New Roman"/>
        </w:rPr>
        <w:t>FNNR-ABM-</w:t>
      </w:r>
      <w:r w:rsidR="009017DB" w:rsidRPr="00FF7981">
        <w:rPr>
          <w:rFonts w:ascii="Times New Roman" w:hAnsi="Times New Roman" w:cs="Times New Roman"/>
        </w:rPr>
        <w:t>Primate</w:t>
      </w:r>
      <w:r w:rsidR="00043100">
        <w:rPr>
          <w:rFonts w:ascii="Times New Roman" w:hAnsi="Times New Roman" w:cs="Times New Roman"/>
        </w:rPr>
        <w:t>’</w:t>
      </w:r>
      <w:r w:rsidR="009017DB" w:rsidRPr="00FF7981">
        <w:rPr>
          <w:rFonts w:ascii="Times New Roman" w:hAnsi="Times New Roman" w:cs="Times New Roman"/>
        </w:rPr>
        <w:t xml:space="preserve"> project</w:t>
      </w:r>
      <w:r>
        <w:rPr>
          <w:rFonts w:ascii="Times New Roman" w:hAnsi="Times New Roman" w:cs="Times New Roman"/>
        </w:rPr>
        <w:t>.</w:t>
      </w:r>
    </w:p>
    <w:p w14:paraId="48D18798" w14:textId="77777777" w:rsidR="000A7D8E" w:rsidRPr="00FF7981" w:rsidRDefault="000A7D8E">
      <w:pPr>
        <w:rPr>
          <w:rFonts w:ascii="Times New Roman" w:hAnsi="Times New Roman" w:cs="Times New Roman"/>
        </w:rPr>
      </w:pPr>
    </w:p>
    <w:p w14:paraId="294BBABF" w14:textId="77777777" w:rsidR="000A7D8E" w:rsidRDefault="002E0234">
      <w:pPr>
        <w:rPr>
          <w:rFonts w:ascii="Times New Roman" w:hAnsi="Times New Roman" w:cs="Times New Roman"/>
        </w:rPr>
      </w:pPr>
      <w:r w:rsidRPr="00FF7981">
        <w:rPr>
          <w:rFonts w:ascii="Times New Roman" w:hAnsi="Times New Roman" w:cs="Times New Roman"/>
        </w:rPr>
        <w:t xml:space="preserve">The code should now be visible whenever a module is opened from the left-hand side directory. To run the code, open server.py (it must be this module </w:t>
      </w:r>
      <w:r w:rsidR="009017DB" w:rsidRPr="00FF7981">
        <w:rPr>
          <w:rFonts w:ascii="Times New Roman" w:hAnsi="Times New Roman" w:cs="Times New Roman"/>
        </w:rPr>
        <w:t xml:space="preserve">for this project </w:t>
      </w:r>
      <w:r w:rsidRPr="00FF7981">
        <w:rPr>
          <w:rFonts w:ascii="Times New Roman" w:hAnsi="Times New Roman" w:cs="Times New Roman"/>
        </w:rPr>
        <w:t>specifically) and press Shift + F10 or run it manually under the Run… option at the top toolbar</w:t>
      </w:r>
      <w:r w:rsidR="001B4D80">
        <w:rPr>
          <w:rFonts w:ascii="Times New Roman" w:hAnsi="Times New Roman" w:cs="Times New Roman"/>
        </w:rPr>
        <w:t>, or right-click the tab at the top where the module name is visible (e.g. ‘server.py’)</w:t>
      </w:r>
      <w:r w:rsidRPr="00FF7981">
        <w:rPr>
          <w:rFonts w:ascii="Times New Roman" w:hAnsi="Times New Roman" w:cs="Times New Roman"/>
        </w:rPr>
        <w:t>. Afterwards, server</w:t>
      </w:r>
      <w:r w:rsidR="001035F4" w:rsidRPr="00FF7981">
        <w:rPr>
          <w:rFonts w:ascii="Times New Roman" w:hAnsi="Times New Roman" w:cs="Times New Roman"/>
        </w:rPr>
        <w:t xml:space="preserve"> or graph</w:t>
      </w:r>
      <w:r w:rsidRPr="00FF7981">
        <w:rPr>
          <w:rFonts w:ascii="Times New Roman" w:hAnsi="Times New Roman" w:cs="Times New Roman"/>
        </w:rPr>
        <w:t xml:space="preserve"> should be the default module set to run next to the green buttons</w:t>
      </w:r>
      <w:r w:rsidR="009017DB" w:rsidRPr="00FF7981">
        <w:rPr>
          <w:rFonts w:ascii="Times New Roman" w:hAnsi="Times New Roman" w:cs="Times New Roman"/>
        </w:rPr>
        <w:t xml:space="preserve"> (Fig. </w:t>
      </w:r>
      <w:r w:rsidR="00C061A4">
        <w:rPr>
          <w:rFonts w:ascii="Times New Roman" w:hAnsi="Times New Roman" w:cs="Times New Roman" w:hint="eastAsia"/>
        </w:rPr>
        <w:t>4.5</w:t>
      </w:r>
      <w:r w:rsidR="009017DB" w:rsidRPr="00FF7981">
        <w:rPr>
          <w:rFonts w:ascii="Times New Roman" w:hAnsi="Times New Roman" w:cs="Times New Roman"/>
        </w:rPr>
        <w:t>)</w:t>
      </w:r>
      <w:r w:rsidRPr="00FF7981">
        <w:rPr>
          <w:rFonts w:ascii="Times New Roman" w:hAnsi="Times New Roman" w:cs="Times New Roman"/>
        </w:rPr>
        <w:t xml:space="preserve"> on the top right corner, as pictured below; you can also click the green triangle to run.</w:t>
      </w:r>
    </w:p>
    <w:p w14:paraId="5947F3C6" w14:textId="77777777" w:rsidR="00981F91" w:rsidRDefault="00981F91">
      <w:pPr>
        <w:rPr>
          <w:rFonts w:ascii="Times New Roman" w:hAnsi="Times New Roman" w:cs="Times New Roman"/>
        </w:rPr>
      </w:pPr>
    </w:p>
    <w:p w14:paraId="385FCA39" w14:textId="77777777" w:rsidR="00981F91" w:rsidRPr="00FF7981" w:rsidRDefault="00981F91" w:rsidP="00981F91">
      <w:pPr>
        <w:jc w:val="center"/>
        <w:rPr>
          <w:rFonts w:ascii="Times New Roman" w:hAnsi="Times New Roman" w:cs="Times New Roman"/>
        </w:rPr>
      </w:pPr>
      <w:r>
        <w:rPr>
          <w:rFonts w:ascii="Times New Roman" w:hAnsi="Times New Roman" w:cs="Times New Roman"/>
        </w:rPr>
        <w:t>Figure 4.5 – Run ‘server’ (Despite the screenshot, it should not say ‘server (1)’</w:t>
      </w:r>
      <w:r w:rsidR="00764A92">
        <w:rPr>
          <w:rFonts w:ascii="Times New Roman" w:hAnsi="Times New Roman" w:cs="Times New Roman"/>
        </w:rPr>
        <w:t xml:space="preserve"> unless you have stored your files in multiple directories</w:t>
      </w:r>
      <w:r>
        <w:rPr>
          <w:rFonts w:ascii="Times New Roman" w:hAnsi="Times New Roman" w:cs="Times New Roman"/>
        </w:rPr>
        <w:t>)</w:t>
      </w:r>
    </w:p>
    <w:p w14:paraId="4DDDB7A3" w14:textId="77777777" w:rsidR="000A7D8E" w:rsidRPr="00FF7981" w:rsidRDefault="002E0234" w:rsidP="001035F4">
      <w:pPr>
        <w:jc w:val="cente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67968" behindDoc="0" locked="0" layoutInCell="1" allowOverlap="1" wp14:anchorId="73BC5CE9" wp14:editId="1C4540AC">
            <wp:simplePos x="0" y="0"/>
            <wp:positionH relativeFrom="column">
              <wp:align>center</wp:align>
            </wp:positionH>
            <wp:positionV relativeFrom="paragraph">
              <wp:posOffset>635</wp:posOffset>
            </wp:positionV>
            <wp:extent cx="2828925" cy="108585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2"/>
                    <a:stretch>
                      <a:fillRect/>
                    </a:stretch>
                  </pic:blipFill>
                  <pic:spPr bwMode="auto">
                    <a:xfrm>
                      <a:off x="0" y="0"/>
                      <a:ext cx="2828925" cy="1085850"/>
                    </a:xfrm>
                    <a:prstGeom prst="rect">
                      <a:avLst/>
                    </a:prstGeom>
                  </pic:spPr>
                </pic:pic>
              </a:graphicData>
            </a:graphic>
          </wp:anchor>
        </w:drawing>
      </w:r>
    </w:p>
    <w:p w14:paraId="4DDAB444" w14:textId="77777777" w:rsidR="001035F4" w:rsidRDefault="00981F91">
      <w:pPr>
        <w:rPr>
          <w:rFonts w:ascii="Times New Roman" w:hAnsi="Times New Roman" w:cs="Times New Roman"/>
        </w:rPr>
      </w:pPr>
      <w:r>
        <w:rPr>
          <w:rFonts w:ascii="Times New Roman" w:hAnsi="Times New Roman" w:cs="Times New Roman"/>
        </w:rPr>
        <w:t xml:space="preserve">*Once you run the code, </w:t>
      </w:r>
      <w:r w:rsidR="00D24026">
        <w:rPr>
          <w:rFonts w:ascii="Times New Roman" w:hAnsi="Times New Roman" w:cs="Times New Roman"/>
        </w:rPr>
        <w:t xml:space="preserve">especially for server.py, </w:t>
      </w:r>
      <w:r>
        <w:rPr>
          <w:rFonts w:ascii="Times New Roman" w:hAnsi="Times New Roman" w:cs="Times New Roman"/>
        </w:rPr>
        <w:t>make sure you exit the instance afterwards. You can do this by either closing any windows the code opens (whether it is a web browser tab or all matplotlib graph windows) or by clicking the red rectangle (symbolizing ‘STOP’) in PyCharm next to the bottom-left or top-right portions of the screen. Make sure you end all instances of “server” running. When in doubt, you may also press Ctrl + F2 to terminate all processes running. If you are looking at a graph or running the visualization in the web browser, this will close the windows.</w:t>
      </w:r>
    </w:p>
    <w:p w14:paraId="5A427C8D" w14:textId="77777777" w:rsidR="00981F91" w:rsidRDefault="00981F91">
      <w:pPr>
        <w:rPr>
          <w:rFonts w:ascii="Times New Roman" w:hAnsi="Times New Roman" w:cs="Times New Roman"/>
        </w:rPr>
      </w:pPr>
    </w:p>
    <w:p w14:paraId="43B123FC" w14:textId="77777777" w:rsidR="00981F91" w:rsidRDefault="00981F91" w:rsidP="00981F91">
      <w:pPr>
        <w:jc w:val="center"/>
        <w:rPr>
          <w:rFonts w:ascii="Times New Roman" w:hAnsi="Times New Roman" w:cs="Times New Roman"/>
        </w:rPr>
      </w:pPr>
      <w:r>
        <w:rPr>
          <w:rFonts w:ascii="Times New Roman" w:hAnsi="Times New Roman" w:cs="Times New Roman"/>
        </w:rPr>
        <w:t>Figure 4.6 – Stopping All Processes</w:t>
      </w:r>
    </w:p>
    <w:p w14:paraId="7DBE5090" w14:textId="77777777" w:rsidR="00981F91" w:rsidRDefault="00981F91" w:rsidP="00981F91">
      <w:pPr>
        <w:jc w:val="center"/>
        <w:rPr>
          <w:rFonts w:ascii="Times New Roman" w:hAnsi="Times New Roman" w:cs="Times New Roman"/>
        </w:rPr>
      </w:pPr>
    </w:p>
    <w:p w14:paraId="0925923C" w14:textId="77777777" w:rsidR="00981F91" w:rsidRPr="00FF7981" w:rsidRDefault="00981F91" w:rsidP="00981F91">
      <w:pPr>
        <w:jc w:val="center"/>
        <w:rPr>
          <w:rFonts w:ascii="Times New Roman" w:hAnsi="Times New Roman" w:cs="Times New Roman"/>
        </w:rPr>
      </w:pPr>
      <w:r>
        <w:rPr>
          <w:rFonts w:ascii="Times New Roman" w:hAnsi="Times New Roman" w:cs="Times New Roman"/>
          <w:noProof/>
          <w:lang w:bidi="ar-SA"/>
        </w:rPr>
        <w:drawing>
          <wp:inline distT="0" distB="0" distL="0" distR="0" wp14:anchorId="27CEBADC" wp14:editId="40E3627D">
            <wp:extent cx="21907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0" cy="657225"/>
                    </a:xfrm>
                    <a:prstGeom prst="rect">
                      <a:avLst/>
                    </a:prstGeom>
                    <a:noFill/>
                    <a:ln>
                      <a:noFill/>
                    </a:ln>
                  </pic:spPr>
                </pic:pic>
              </a:graphicData>
            </a:graphic>
          </wp:inline>
        </w:drawing>
      </w:r>
    </w:p>
    <w:p w14:paraId="0167CD42" w14:textId="77777777" w:rsidR="00C061A4" w:rsidRDefault="00C061A4">
      <w:pPr>
        <w:rPr>
          <w:rFonts w:ascii="Times New Roman" w:hAnsi="Times New Roman" w:cs="Times New Roman"/>
          <w:color w:val="0000FF"/>
          <w:sz w:val="28"/>
          <w:szCs w:val="28"/>
        </w:rPr>
      </w:pPr>
    </w:p>
    <w:p w14:paraId="063A1F11" w14:textId="77777777" w:rsidR="000A7D8E" w:rsidRPr="00FF7981" w:rsidRDefault="001035F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5</w:t>
      </w:r>
      <w:r w:rsidR="002E0234" w:rsidRPr="00FF7981">
        <w:rPr>
          <w:rFonts w:ascii="Times New Roman" w:hAnsi="Times New Roman" w:cs="Times New Roman"/>
          <w:color w:val="0000FF"/>
          <w:sz w:val="28"/>
          <w:szCs w:val="28"/>
        </w:rPr>
        <w:t xml:space="preserve">. </w:t>
      </w:r>
      <w:r w:rsidR="001705B7" w:rsidRPr="00FF7981">
        <w:rPr>
          <w:rFonts w:ascii="Times New Roman" w:hAnsi="Times New Roman" w:cs="Times New Roman"/>
          <w:color w:val="0000FF"/>
          <w:sz w:val="28"/>
          <w:szCs w:val="28"/>
        </w:rPr>
        <w:t xml:space="preserve">READCODE - </w:t>
      </w:r>
      <w:r w:rsidR="002E0234" w:rsidRPr="00FF7981">
        <w:rPr>
          <w:rFonts w:ascii="Times New Roman" w:hAnsi="Times New Roman" w:cs="Times New Roman"/>
          <w:color w:val="0000FF"/>
          <w:sz w:val="28"/>
          <w:szCs w:val="28"/>
        </w:rPr>
        <w:t xml:space="preserve">Understand the </w:t>
      </w:r>
      <w:r w:rsidRPr="00FF7981">
        <w:rPr>
          <w:rFonts w:ascii="Times New Roman" w:hAnsi="Times New Roman" w:cs="Times New Roman"/>
          <w:color w:val="0000FF"/>
          <w:sz w:val="28"/>
          <w:szCs w:val="28"/>
        </w:rPr>
        <w:t xml:space="preserve">project goals, </w:t>
      </w:r>
      <w:r w:rsidR="002E0234" w:rsidRPr="00FF7981">
        <w:rPr>
          <w:rFonts w:ascii="Times New Roman" w:hAnsi="Times New Roman" w:cs="Times New Roman"/>
          <w:color w:val="0000FF"/>
          <w:sz w:val="28"/>
          <w:szCs w:val="28"/>
        </w:rPr>
        <w:t>Python code</w:t>
      </w:r>
      <w:r w:rsidRPr="00FF7981">
        <w:rPr>
          <w:rFonts w:ascii="Times New Roman" w:hAnsi="Times New Roman" w:cs="Times New Roman"/>
          <w:color w:val="0000FF"/>
          <w:sz w:val="28"/>
          <w:szCs w:val="28"/>
        </w:rPr>
        <w:t>,</w:t>
      </w:r>
      <w:r w:rsidR="002E0234" w:rsidRPr="00FF7981">
        <w:rPr>
          <w:rFonts w:ascii="Times New Roman" w:hAnsi="Times New Roman" w:cs="Times New Roman"/>
          <w:color w:val="0000FF"/>
          <w:sz w:val="28"/>
          <w:szCs w:val="28"/>
        </w:rPr>
        <w:t xml:space="preserve"> and imported libraries.</w:t>
      </w:r>
    </w:p>
    <w:p w14:paraId="7EC68A97" w14:textId="77777777" w:rsidR="001035F4" w:rsidRPr="00FF7981" w:rsidRDefault="001035F4">
      <w:pPr>
        <w:rPr>
          <w:rFonts w:ascii="Times New Roman" w:hAnsi="Times New Roman" w:cs="Times New Roman"/>
        </w:rPr>
      </w:pPr>
    </w:p>
    <w:p w14:paraId="21BFD021"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The goals of the FNNR-ABM-Primate project are as follows:</w:t>
      </w:r>
    </w:p>
    <w:p w14:paraId="56A05396" w14:textId="77777777" w:rsidR="00C061A4" w:rsidRDefault="00C061A4" w:rsidP="001035F4">
      <w:pPr>
        <w:rPr>
          <w:rFonts w:ascii="Times New Roman" w:hAnsi="Times New Roman" w:cs="Times New Roman"/>
        </w:rPr>
      </w:pPr>
    </w:p>
    <w:p w14:paraId="5FB373E9" w14:textId="2D1B5029" w:rsidR="003E16DF" w:rsidRDefault="001035F4" w:rsidP="00164083">
      <w:pPr>
        <w:ind w:leftChars="100" w:left="240"/>
        <w:rPr>
          <w:rFonts w:ascii="Times New Roman" w:hAnsi="Times New Roman" w:cs="Times New Roman"/>
        </w:rPr>
      </w:pPr>
      <w:r w:rsidRPr="00FF7981">
        <w:rPr>
          <w:rFonts w:ascii="Times New Roman" w:hAnsi="Times New Roman" w:cs="Times New Roman"/>
        </w:rPr>
        <w:t xml:space="preserve">- Simulate and record changes to monkey population structures </w:t>
      </w:r>
      <w:r w:rsidR="009017DB" w:rsidRPr="00FF7981">
        <w:rPr>
          <w:rFonts w:ascii="Times New Roman" w:hAnsi="Times New Roman" w:cs="Times New Roman"/>
        </w:rPr>
        <w:t xml:space="preserve">and dynamics </w:t>
      </w:r>
      <w:r w:rsidR="00292D3E">
        <w:rPr>
          <w:rFonts w:ascii="Times New Roman" w:hAnsi="Times New Roman" w:cs="Times New Roman"/>
        </w:rPr>
        <w:t>over time</w:t>
      </w:r>
      <w:r w:rsidRPr="00FF7981">
        <w:rPr>
          <w:rFonts w:ascii="Times New Roman" w:hAnsi="Times New Roman" w:cs="Times New Roman"/>
        </w:rPr>
        <w:t>;</w:t>
      </w:r>
    </w:p>
    <w:p w14:paraId="0272AA5C" w14:textId="054B2ABC" w:rsidR="003E16DF" w:rsidRDefault="001035F4" w:rsidP="00164083">
      <w:pPr>
        <w:ind w:leftChars="100" w:left="240"/>
        <w:rPr>
          <w:rFonts w:ascii="Times New Roman" w:hAnsi="Times New Roman" w:cs="Times New Roman"/>
        </w:rPr>
      </w:pPr>
      <w:r w:rsidRPr="00FF7981">
        <w:rPr>
          <w:rFonts w:ascii="Times New Roman" w:hAnsi="Times New Roman" w:cs="Times New Roman"/>
        </w:rPr>
        <w:t>- Simulate agent movement in a visualization given different input environmental grids</w:t>
      </w:r>
      <w:r w:rsidR="00292D3E">
        <w:rPr>
          <w:rFonts w:ascii="Times New Roman" w:hAnsi="Times New Roman" w:cs="Times New Roman"/>
        </w:rPr>
        <w:t>;</w:t>
      </w:r>
    </w:p>
    <w:p w14:paraId="5D56B560" w14:textId="2FB31DBA" w:rsidR="00DA5260" w:rsidDel="00C5119B" w:rsidRDefault="009017DB" w:rsidP="00164083">
      <w:pPr>
        <w:ind w:leftChars="100" w:left="240"/>
        <w:rPr>
          <w:del w:id="22" w:author="Judy Mak" w:date="2019-02-08T22:20:00Z"/>
          <w:rFonts w:ascii="Times New Roman" w:hAnsi="Times New Roman" w:cs="Times New Roman"/>
        </w:rPr>
      </w:pPr>
      <w:r w:rsidRPr="00FF7981">
        <w:rPr>
          <w:rFonts w:ascii="Times New Roman" w:hAnsi="Times New Roman" w:cs="Times New Roman"/>
        </w:rPr>
        <w:t xml:space="preserve">- Understand monkey </w:t>
      </w:r>
      <w:r w:rsidR="00292D3E">
        <w:rPr>
          <w:rFonts w:ascii="Times New Roman" w:hAnsi="Times New Roman" w:cs="Times New Roman"/>
        </w:rPr>
        <w:t xml:space="preserve">group </w:t>
      </w:r>
      <w:r w:rsidRPr="00FF7981">
        <w:rPr>
          <w:rFonts w:ascii="Times New Roman" w:hAnsi="Times New Roman" w:cs="Times New Roman"/>
        </w:rPr>
        <w:t>habitat use</w:t>
      </w:r>
      <w:r w:rsidR="00292D3E">
        <w:rPr>
          <w:rFonts w:ascii="Times New Roman" w:hAnsi="Times New Roman" w:cs="Times New Roman"/>
        </w:rPr>
        <w:t xml:space="preserve"> and</w:t>
      </w:r>
      <w:r w:rsidRPr="00FF7981">
        <w:rPr>
          <w:rFonts w:ascii="Times New Roman" w:hAnsi="Times New Roman" w:cs="Times New Roman"/>
        </w:rPr>
        <w:t xml:space="preserve"> behavior from a bottom-up approach</w:t>
      </w:r>
      <w:r w:rsidR="00292D3E">
        <w:rPr>
          <w:rFonts w:ascii="Times New Roman" w:hAnsi="Times New Roman" w:cs="Times New Roman"/>
        </w:rPr>
        <w:t>; and</w:t>
      </w:r>
      <w:r w:rsidR="00DA5260">
        <w:rPr>
          <w:rFonts w:ascii="Times New Roman" w:hAnsi="Times New Roman" w:cs="Times New Roman"/>
        </w:rPr>
        <w:t xml:space="preserve">- Incorporate </w:t>
      </w:r>
      <w:r w:rsidR="00292D3E">
        <w:rPr>
          <w:rFonts w:ascii="Times New Roman" w:hAnsi="Times New Roman" w:cs="Times New Roman"/>
        </w:rPr>
        <w:t>human household and gathering data into the model to simulate their impact on monkey group movement.</w:t>
      </w:r>
    </w:p>
    <w:p w14:paraId="49950830" w14:textId="403B1FEC" w:rsidR="003E16DF" w:rsidRDefault="003E16DF" w:rsidP="00C5119B">
      <w:pPr>
        <w:ind w:leftChars="100" w:left="240"/>
        <w:rPr>
          <w:rFonts w:ascii="Times New Roman" w:hAnsi="Times New Roman" w:cs="Times New Roman"/>
        </w:rPr>
      </w:pPr>
    </w:p>
    <w:p w14:paraId="7567FF8D" w14:textId="77777777" w:rsidR="000A7D8E" w:rsidRPr="00FF7981" w:rsidRDefault="000A7D8E">
      <w:pPr>
        <w:rPr>
          <w:rFonts w:ascii="Times New Roman" w:hAnsi="Times New Roman" w:cs="Times New Roman"/>
        </w:rPr>
      </w:pPr>
    </w:p>
    <w:p w14:paraId="31C3CB3F" w14:textId="77777777" w:rsidR="000A7D8E" w:rsidRPr="00FF7981" w:rsidRDefault="009017DB">
      <w:pPr>
        <w:rPr>
          <w:rFonts w:ascii="Times New Roman" w:hAnsi="Times New Roman" w:cs="Times New Roman"/>
        </w:rPr>
      </w:pPr>
      <w:r w:rsidRPr="00FF7981">
        <w:rPr>
          <w:rFonts w:ascii="Times New Roman" w:hAnsi="Times New Roman" w:cs="Times New Roman"/>
        </w:rPr>
        <w:t>T</w:t>
      </w:r>
      <w:r w:rsidR="002E0234" w:rsidRPr="00FF7981">
        <w:rPr>
          <w:rFonts w:ascii="Times New Roman" w:hAnsi="Times New Roman" w:cs="Times New Roman"/>
        </w:rPr>
        <w:t xml:space="preserve">his section is </w:t>
      </w:r>
      <w:r w:rsidRPr="00FF7981">
        <w:rPr>
          <w:rFonts w:ascii="Times New Roman" w:hAnsi="Times New Roman" w:cs="Times New Roman"/>
        </w:rPr>
        <w:t xml:space="preserve">comprised of </w:t>
      </w:r>
      <w:r w:rsidR="002E0234" w:rsidRPr="00FF7981">
        <w:rPr>
          <w:rFonts w:ascii="Times New Roman" w:hAnsi="Times New Roman" w:cs="Times New Roman"/>
        </w:rPr>
        <w:t>a detailed description of each module, its functions, and how the Mesa framework supports the code.</w:t>
      </w:r>
    </w:p>
    <w:p w14:paraId="3F58EFA7" w14:textId="77777777" w:rsidR="000A7D8E" w:rsidRPr="00FF7981" w:rsidRDefault="000A7D8E">
      <w:pPr>
        <w:rPr>
          <w:rFonts w:ascii="Times New Roman" w:hAnsi="Times New Roman" w:cs="Times New Roman"/>
        </w:rPr>
      </w:pPr>
    </w:p>
    <w:p w14:paraId="51EEA33F" w14:textId="2DF0232C" w:rsidR="00037533" w:rsidRPr="00FF7981" w:rsidRDefault="00A8552C">
      <w:pPr>
        <w:rPr>
          <w:rFonts w:ascii="Times New Roman" w:hAnsi="Times New Roman" w:cs="Times New Roman"/>
        </w:rPr>
      </w:pPr>
      <w:r w:rsidRPr="00FF7981">
        <w:rPr>
          <w:rFonts w:ascii="Times New Roman" w:hAnsi="Times New Roman" w:cs="Times New Roman"/>
        </w:rPr>
        <w:t>There are two parts to the model: the visualization of agent movement and a demographic population structure</w:t>
      </w:r>
      <w:r w:rsidR="00037533" w:rsidRPr="00FF7981">
        <w:rPr>
          <w:rFonts w:ascii="Times New Roman" w:hAnsi="Times New Roman" w:cs="Times New Roman"/>
        </w:rPr>
        <w:t xml:space="preserve"> model. Both parts run at the same time</w:t>
      </w:r>
      <w:r w:rsidR="00CA47C0">
        <w:rPr>
          <w:rFonts w:ascii="Times New Roman" w:hAnsi="Times New Roman" w:cs="Times New Roman"/>
        </w:rPr>
        <w:t xml:space="preserve"> regardless of which module you choose to run (graph.py and server.py export different outputs, but </w:t>
      </w:r>
      <w:r w:rsidR="00F9459C">
        <w:rPr>
          <w:rFonts w:ascii="Times New Roman" w:hAnsi="Times New Roman" w:cs="Times New Roman"/>
        </w:rPr>
        <w:t>the full model runs regardless of which you pick</w:t>
      </w:r>
      <w:r w:rsidR="00292D3E">
        <w:rPr>
          <w:rFonts w:ascii="Times New Roman" w:hAnsi="Times New Roman" w:cs="Times New Roman"/>
        </w:rPr>
        <w:t xml:space="preserve"> since both submodels interact with each other</w:t>
      </w:r>
      <w:r w:rsidR="00CA47C0">
        <w:rPr>
          <w:rFonts w:ascii="Times New Roman" w:hAnsi="Times New Roman" w:cs="Times New Roman"/>
        </w:rPr>
        <w:t>)</w:t>
      </w:r>
      <w:r w:rsidR="00037533" w:rsidRPr="00FF7981">
        <w:rPr>
          <w:rFonts w:ascii="Times New Roman" w:hAnsi="Times New Roman" w:cs="Times New Roman"/>
        </w:rPr>
        <w:t xml:space="preserve">, and share the same agents, but only one result (either visualization or population graphs) can be calculated and shown. </w:t>
      </w:r>
      <w:r w:rsidR="00292D3E" w:rsidRPr="00FF7981">
        <w:rPr>
          <w:rFonts w:ascii="Times New Roman" w:hAnsi="Times New Roman" w:cs="Times New Roman"/>
        </w:rPr>
        <w:t>The other modules are shared between them.</w:t>
      </w:r>
      <w:r w:rsidR="00292D3E">
        <w:rPr>
          <w:rFonts w:ascii="Times New Roman" w:hAnsi="Times New Roman" w:cs="Times New Roman"/>
        </w:rPr>
        <w:t xml:space="preserve"> For example, in both models, human individuals age, populate, die, and gather resources; in the visualization, their resource gathering affects monkey movement by drawing them away from certain areas of their breeding habitat and limiting their range, whereas in the demographic submodel, the results of changes in human demographic structure in the FNNR are recorded and exported. </w:t>
      </w:r>
    </w:p>
    <w:p w14:paraId="4AF98FF6" w14:textId="77777777" w:rsidR="00037533" w:rsidRPr="00FF7981" w:rsidRDefault="00037533">
      <w:pPr>
        <w:rPr>
          <w:rFonts w:ascii="Times New Roman" w:hAnsi="Times New Roman" w:cs="Times New Roman"/>
        </w:rPr>
      </w:pPr>
    </w:p>
    <w:p w14:paraId="6314B5AB" w14:textId="10F93049" w:rsidR="005A0325" w:rsidRPr="00FF7981" w:rsidRDefault="00037533">
      <w:pPr>
        <w:rPr>
          <w:rFonts w:ascii="Times New Roman" w:hAnsi="Times New Roman" w:cs="Times New Roman"/>
        </w:rPr>
      </w:pPr>
      <w:r w:rsidRPr="00FF7981">
        <w:rPr>
          <w:rFonts w:ascii="Times New Roman" w:hAnsi="Times New Roman" w:cs="Times New Roman"/>
        </w:rPr>
        <w:t>The model is run in steps;</w:t>
      </w:r>
      <w:r w:rsidR="005A0325" w:rsidRPr="00FF7981">
        <w:rPr>
          <w:rFonts w:ascii="Times New Roman" w:hAnsi="Times New Roman" w:cs="Times New Roman"/>
        </w:rPr>
        <w:t xml:space="preserve"> every step represents </w:t>
      </w:r>
      <w:r w:rsidR="00A8552C" w:rsidRPr="00FF7981">
        <w:rPr>
          <w:rFonts w:ascii="Times New Roman" w:hAnsi="Times New Roman" w:cs="Times New Roman"/>
        </w:rPr>
        <w:t>five days in a year</w:t>
      </w:r>
      <w:r w:rsidR="0040132F">
        <w:rPr>
          <w:rFonts w:ascii="Times New Roman" w:hAnsi="Times New Roman" w:cs="Times New Roman"/>
        </w:rPr>
        <w:t xml:space="preserve"> (which means that 73 model steps represent one year)</w:t>
      </w:r>
      <w:r w:rsidR="00A8552C" w:rsidRPr="00FF7981">
        <w:rPr>
          <w:rFonts w:ascii="Times New Roman" w:hAnsi="Times New Roman" w:cs="Times New Roman"/>
        </w:rPr>
        <w:t xml:space="preserve">. </w:t>
      </w:r>
      <w:r w:rsidRPr="00FF7981">
        <w:rPr>
          <w:rFonts w:ascii="Times New Roman" w:hAnsi="Times New Roman" w:cs="Times New Roman"/>
        </w:rPr>
        <w:t xml:space="preserve">During </w:t>
      </w:r>
      <w:r w:rsidR="005A0325" w:rsidRPr="00FF7981">
        <w:rPr>
          <w:rFonts w:ascii="Times New Roman" w:hAnsi="Times New Roman" w:cs="Times New Roman"/>
        </w:rPr>
        <w:t>each step, a multitude of functions execute. The function parameters a</w:t>
      </w:r>
      <w:r w:rsidRPr="00FF7981">
        <w:rPr>
          <w:rFonts w:ascii="Times New Roman" w:hAnsi="Times New Roman" w:cs="Times New Roman"/>
        </w:rPr>
        <w:t xml:space="preserve">re determined based </w:t>
      </w:r>
      <w:r w:rsidR="009017DB" w:rsidRPr="00FF7981">
        <w:rPr>
          <w:rFonts w:ascii="Times New Roman" w:hAnsi="Times New Roman" w:cs="Times New Roman"/>
        </w:rPr>
        <w:t>on</w:t>
      </w:r>
      <w:r w:rsidRPr="00FF7981">
        <w:rPr>
          <w:rFonts w:ascii="Times New Roman" w:hAnsi="Times New Roman" w:cs="Times New Roman"/>
        </w:rPr>
        <w:t xml:space="preserve"> real-world data</w:t>
      </w:r>
      <w:r w:rsidR="006D4D39">
        <w:rPr>
          <w:rFonts w:ascii="Times New Roman" w:hAnsi="Times New Roman" w:cs="Times New Roman" w:hint="eastAsia"/>
        </w:rPr>
        <w:t xml:space="preserve"> </w:t>
      </w:r>
      <w:r w:rsidR="008339D5"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8339D5"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8339D5" w:rsidRPr="00FF7981">
        <w:rPr>
          <w:rFonts w:ascii="Times New Roman" w:hAnsi="Times New Roman" w:cs="Times New Roman"/>
        </w:rPr>
        <w:fldChar w:fldCharType="end"/>
      </w:r>
      <w:r w:rsidR="005A0325" w:rsidRPr="00FF7981">
        <w:rPr>
          <w:rFonts w:ascii="Times New Roman" w:hAnsi="Times New Roman" w:cs="Times New Roman"/>
        </w:rPr>
        <w:t xml:space="preserve">; </w:t>
      </w:r>
      <w:r w:rsidR="00F9459C">
        <w:rPr>
          <w:rFonts w:ascii="Times New Roman" w:hAnsi="Times New Roman" w:cs="Times New Roman"/>
        </w:rPr>
        <w:t>these parameters also utilize</w:t>
      </w:r>
      <w:r w:rsidR="005A0325" w:rsidRPr="00FF7981">
        <w:rPr>
          <w:rFonts w:ascii="Times New Roman" w:hAnsi="Times New Roman" w:cs="Times New Roman"/>
        </w:rPr>
        <w:t xml:space="preserve"> some </w:t>
      </w:r>
      <w:r w:rsidR="005A0325" w:rsidRPr="00FF7981">
        <w:rPr>
          <w:rFonts w:ascii="Times New Roman" w:hAnsi="Times New Roman" w:cs="Times New Roman"/>
        </w:rPr>
        <w:lastRenderedPageBreak/>
        <w:t>random generators in limited situations</w:t>
      </w:r>
      <w:r w:rsidR="009017DB" w:rsidRPr="00FF7981">
        <w:rPr>
          <w:rFonts w:ascii="Times New Roman" w:hAnsi="Times New Roman" w:cs="Times New Roman"/>
        </w:rPr>
        <w:t xml:space="preserve"> where accurate information is not available or uncertainty exists</w:t>
      </w:r>
      <w:r w:rsidRPr="00FF7981">
        <w:rPr>
          <w:rFonts w:ascii="Times New Roman" w:hAnsi="Times New Roman" w:cs="Times New Roman"/>
        </w:rPr>
        <w:t>.</w:t>
      </w:r>
    </w:p>
    <w:p w14:paraId="2C8A5124" w14:textId="77777777" w:rsidR="005A0325" w:rsidRPr="00FF7981" w:rsidRDefault="005A0325">
      <w:pPr>
        <w:rPr>
          <w:rFonts w:ascii="Times New Roman" w:hAnsi="Times New Roman" w:cs="Times New Roman"/>
        </w:rPr>
      </w:pPr>
    </w:p>
    <w:p w14:paraId="51579AC2" w14:textId="77777777" w:rsidR="000A7D8E" w:rsidRDefault="0030539E">
      <w:pPr>
        <w:rPr>
          <w:rFonts w:ascii="Times New Roman" w:hAnsi="Times New Roman" w:cs="Times New Roman"/>
        </w:rPr>
      </w:pPr>
      <w:r w:rsidRPr="00FF7981">
        <w:rPr>
          <w:rFonts w:ascii="Times New Roman" w:hAnsi="Times New Roman" w:cs="Times New Roman"/>
        </w:rPr>
        <w:t xml:space="preserve">This model runs on the Mesa </w:t>
      </w:r>
      <w:r w:rsidR="001C269A">
        <w:rPr>
          <w:rFonts w:ascii="Times New Roman" w:hAnsi="Times New Roman" w:cs="Times New Roman"/>
        </w:rPr>
        <w:t xml:space="preserve">library </w:t>
      </w:r>
      <w:r w:rsidRPr="00FF7981">
        <w:rPr>
          <w:rFonts w:ascii="Times New Roman" w:hAnsi="Times New Roman" w:cs="Times New Roman"/>
        </w:rPr>
        <w:t xml:space="preserve">framework, which is specifically designed to use Python to create agent-based models. </w:t>
      </w:r>
      <w:r w:rsidR="002E0234" w:rsidRPr="00FF7981">
        <w:rPr>
          <w:rFonts w:ascii="Times New Roman" w:hAnsi="Times New Roman" w:cs="Times New Roman"/>
        </w:rPr>
        <w:t>Mesa contains the following tools (as well as more not covered at this time):</w:t>
      </w:r>
    </w:p>
    <w:p w14:paraId="28D8E5A9" w14:textId="77777777" w:rsidR="006D4D39" w:rsidRPr="00FF7981" w:rsidRDefault="006D4D39">
      <w:pPr>
        <w:rPr>
          <w:rFonts w:ascii="Times New Roman" w:hAnsi="Times New Roman" w:cs="Times New Roman"/>
        </w:rPr>
      </w:pPr>
    </w:p>
    <w:p w14:paraId="23EF4E6D" w14:textId="77777777" w:rsidR="003E16DF" w:rsidRDefault="002E0234" w:rsidP="00164083">
      <w:pPr>
        <w:ind w:leftChars="100" w:left="240"/>
        <w:rPr>
          <w:rFonts w:ascii="Times New Roman" w:hAnsi="Times New Roman" w:cs="Times New Roman"/>
        </w:rPr>
      </w:pPr>
      <w:r w:rsidRPr="00FF7981">
        <w:rPr>
          <w:rFonts w:ascii="Times New Roman" w:hAnsi="Times New Roman" w:cs="Times New Roman"/>
        </w:rPr>
        <w:t xml:space="preserve">- Defined Agent and Model </w:t>
      </w:r>
      <w:proofErr w:type="spellStart"/>
      <w:r w:rsidRPr="00FF7981">
        <w:rPr>
          <w:rFonts w:ascii="Times New Roman" w:hAnsi="Times New Roman" w:cs="Times New Roman"/>
        </w:rPr>
        <w:t>superclasses</w:t>
      </w:r>
      <w:proofErr w:type="spellEnd"/>
      <w:r w:rsidRPr="00FF7981">
        <w:rPr>
          <w:rFonts w:ascii="Times New Roman" w:hAnsi="Times New Roman" w:cs="Times New Roman"/>
        </w:rPr>
        <w:t xml:space="preserve"> that allow an ABM-style relationship between the two, as illustrated by time-steps</w:t>
      </w:r>
    </w:p>
    <w:p w14:paraId="2EA070C2" w14:textId="77777777" w:rsidR="003E16DF" w:rsidRDefault="002E0234" w:rsidP="00164083">
      <w:pPr>
        <w:ind w:leftChars="100" w:left="240"/>
        <w:rPr>
          <w:rFonts w:ascii="Times New Roman" w:hAnsi="Times New Roman" w:cs="Times New Roman"/>
        </w:rPr>
      </w:pPr>
      <w:r w:rsidRPr="00FF7981">
        <w:rPr>
          <w:rFonts w:ascii="Times New Roman" w:hAnsi="Times New Roman" w:cs="Times New Roman"/>
        </w:rPr>
        <w:t>- Visualization and data-graphing components</w:t>
      </w:r>
      <w:r w:rsidR="00A05176" w:rsidRPr="00FF7981">
        <w:rPr>
          <w:rFonts w:ascii="Times New Roman" w:hAnsi="Times New Roman" w:cs="Times New Roman"/>
        </w:rPr>
        <w:t xml:space="preserve"> (web simulation, data collector)</w:t>
      </w:r>
      <w:r w:rsidR="006D4D39">
        <w:rPr>
          <w:rFonts w:ascii="Times New Roman" w:hAnsi="Times New Roman" w:cs="Times New Roman" w:hint="eastAsia"/>
        </w:rPr>
        <w:t>.</w:t>
      </w:r>
    </w:p>
    <w:p w14:paraId="5C128F0D" w14:textId="77777777" w:rsidR="003E16DF" w:rsidRDefault="003E16DF" w:rsidP="00164083">
      <w:pPr>
        <w:ind w:leftChars="100" w:left="240"/>
        <w:rPr>
          <w:rFonts w:ascii="Times New Roman" w:hAnsi="Times New Roman" w:cs="Times New Roman"/>
        </w:rPr>
      </w:pPr>
    </w:p>
    <w:p w14:paraId="139A042E" w14:textId="25A47DD4" w:rsidR="00C5119B" w:rsidRDefault="00C5119B">
      <w:pPr>
        <w:rPr>
          <w:ins w:id="23" w:author="Judy Mak" w:date="2019-02-08T22:20:00Z"/>
          <w:rFonts w:ascii="Times New Roman" w:hAnsi="Times New Roman" w:cs="Times New Roman"/>
        </w:rPr>
      </w:pPr>
      <w:ins w:id="24" w:author="Judy Mak" w:date="2019-02-08T22:20:00Z">
        <w:r>
          <w:rPr>
            <w:rFonts w:ascii="Times New Roman" w:hAnsi="Times New Roman" w:cs="Times New Roman"/>
          </w:rPr>
          <w:t>Other l</w:t>
        </w:r>
      </w:ins>
      <w:ins w:id="25" w:author="Judy Mak" w:date="2019-02-08T22:21:00Z">
        <w:r>
          <w:rPr>
            <w:rFonts w:ascii="Times New Roman" w:hAnsi="Times New Roman" w:cs="Times New Roman"/>
          </w:rPr>
          <w:t xml:space="preserve">ibraries include </w:t>
        </w:r>
        <w:proofErr w:type="spellStart"/>
        <w:r>
          <w:rPr>
            <w:rFonts w:ascii="Times New Roman" w:hAnsi="Times New Roman" w:cs="Times New Roman"/>
          </w:rPr>
          <w:t>pyshp</w:t>
        </w:r>
        <w:proofErr w:type="spellEnd"/>
        <w:r>
          <w:rPr>
            <w:rFonts w:ascii="Times New Roman" w:hAnsi="Times New Roman" w:cs="Times New Roman"/>
          </w:rPr>
          <w:t>, which is only used in convert_csv_to_shapefile.py, and matplotlib, which is only used in a commented-out section of graph.py.</w:t>
        </w:r>
      </w:ins>
    </w:p>
    <w:p w14:paraId="4F06D7FD" w14:textId="26482E00" w:rsidR="00037533" w:rsidRDefault="00037533">
      <w:pPr>
        <w:rPr>
          <w:rFonts w:ascii="Times New Roman" w:hAnsi="Times New Roman" w:cs="Times New Roman"/>
        </w:rPr>
      </w:pPr>
      <w:r w:rsidRPr="00FF7981">
        <w:rPr>
          <w:rFonts w:ascii="Times New Roman" w:hAnsi="Times New Roman" w:cs="Times New Roman"/>
        </w:rPr>
        <w:t>Below are the modules that comprise the model’s code.</w:t>
      </w:r>
      <w:r w:rsidR="006A1C06">
        <w:rPr>
          <w:rFonts w:ascii="Times New Roman" w:hAnsi="Times New Roman" w:cs="Times New Roman"/>
        </w:rPr>
        <w:t xml:space="preserve"> Some of these are found in Data/ folder rather than the ABM/ folder; both are available on the model’s Github repository.</w:t>
      </w:r>
    </w:p>
    <w:p w14:paraId="5498DED3" w14:textId="77777777" w:rsidR="006D4D39" w:rsidRDefault="006D4D39">
      <w:pPr>
        <w:rPr>
          <w:rFonts w:ascii="Times New Roman" w:hAnsi="Times New Roman" w:cs="Times New Roman"/>
        </w:rPr>
      </w:pPr>
    </w:p>
    <w:p w14:paraId="07A91D4C" w14:textId="77777777" w:rsidR="00594450" w:rsidRDefault="00512D05">
      <w:pPr>
        <w:rPr>
          <w:rFonts w:ascii="Times New Roman" w:hAnsi="Times New Roman" w:cs="Times New Roman"/>
          <w:b/>
        </w:rPr>
      </w:pPr>
      <w:r w:rsidRPr="00B742FE">
        <w:rPr>
          <w:rFonts w:ascii="Times New Roman" w:hAnsi="Times New Roman" w:cs="Times New Roman"/>
          <w:b/>
        </w:rPr>
        <w:t>An asterisk (*) before the module name (such as *example.py) indicates that the module is executable (runnable).</w:t>
      </w:r>
    </w:p>
    <w:p w14:paraId="7DD59B83" w14:textId="77777777" w:rsidR="006D4D39" w:rsidRPr="00B742FE" w:rsidRDefault="006D4D39">
      <w:pPr>
        <w:rPr>
          <w:rFonts w:ascii="Times New Roman" w:hAnsi="Times New Roman" w:cs="Times New Roman"/>
          <w:b/>
        </w:rPr>
      </w:pPr>
    </w:p>
    <w:p w14:paraId="06BBE58F" w14:textId="15F8AE93" w:rsidR="003B6173" w:rsidRDefault="00512D05" w:rsidP="00594450">
      <w:pPr>
        <w:rPr>
          <w:rFonts w:ascii="Times New Roman" w:hAnsi="Times New Roman" w:cs="Times New Roman"/>
        </w:rPr>
      </w:pPr>
      <w:r>
        <w:rPr>
          <w:rFonts w:ascii="Times New Roman" w:hAnsi="Times New Roman" w:cs="Times New Roman"/>
          <w:b/>
        </w:rPr>
        <w:t>*</w:t>
      </w:r>
      <w:r w:rsidR="00594450" w:rsidRPr="00594450">
        <w:rPr>
          <w:rFonts w:ascii="Times New Roman" w:hAnsi="Times New Roman" w:cs="Times New Roman"/>
          <w:b/>
        </w:rPr>
        <w:t xml:space="preserve">server.py and </w:t>
      </w:r>
      <w:r>
        <w:rPr>
          <w:rFonts w:ascii="Times New Roman" w:hAnsi="Times New Roman" w:cs="Times New Roman"/>
          <w:b/>
        </w:rPr>
        <w:t>*</w:t>
      </w:r>
      <w:r w:rsidR="00594450" w:rsidRPr="00594450">
        <w:rPr>
          <w:rFonts w:ascii="Times New Roman" w:hAnsi="Times New Roman" w:cs="Times New Roman"/>
          <w:b/>
        </w:rPr>
        <w:t>graph.py</w:t>
      </w:r>
      <w:r w:rsidR="00594450">
        <w:rPr>
          <w:rFonts w:ascii="Times New Roman" w:hAnsi="Times New Roman" w:cs="Times New Roman"/>
        </w:rPr>
        <w:t xml:space="preserve"> – Described in the next section; runs the submodels.</w:t>
      </w:r>
      <w:r w:rsidR="003B6173">
        <w:rPr>
          <w:rFonts w:ascii="Times New Roman" w:hAnsi="Times New Roman" w:cs="Times New Roman"/>
        </w:rPr>
        <w:t xml:space="preserve"> To clarify, graph.py is what should be run if you want data output; server.py is simply a web browser simulation.</w:t>
      </w:r>
    </w:p>
    <w:p w14:paraId="716240E4" w14:textId="77777777" w:rsidR="00037533" w:rsidRPr="00FF7981" w:rsidRDefault="00037533">
      <w:pPr>
        <w:rPr>
          <w:rFonts w:ascii="Times New Roman" w:hAnsi="Times New Roman" w:cs="Times New Roman"/>
        </w:rPr>
      </w:pPr>
    </w:p>
    <w:p w14:paraId="61604F88" w14:textId="77777777" w:rsidR="00A02C1A" w:rsidRPr="00FF7981" w:rsidRDefault="00A8552C" w:rsidP="00037533">
      <w:pPr>
        <w:rPr>
          <w:rFonts w:ascii="Times New Roman" w:hAnsi="Times New Roman" w:cs="Times New Roman"/>
        </w:rPr>
      </w:pPr>
      <w:r w:rsidRPr="00FF7981">
        <w:rPr>
          <w:rFonts w:ascii="Times New Roman" w:hAnsi="Times New Roman" w:cs="Times New Roman"/>
          <w:b/>
        </w:rPr>
        <w:t>model.py</w:t>
      </w:r>
      <w:r w:rsidR="00037533" w:rsidRPr="00FF7981">
        <w:rPr>
          <w:rFonts w:ascii="Times New Roman" w:hAnsi="Times New Roman" w:cs="Times New Roman"/>
        </w:rPr>
        <w:t xml:space="preserve"> – contains the main model structure</w:t>
      </w:r>
      <w:r w:rsidR="00A02C1A" w:rsidRPr="00FF7981">
        <w:rPr>
          <w:rFonts w:ascii="Times New Roman" w:hAnsi="Times New Roman" w:cs="Times New Roman"/>
        </w:rPr>
        <w:t xml:space="preserve"> (movement class)</w:t>
      </w:r>
      <w:r w:rsidR="00037533" w:rsidRPr="00FF7981">
        <w:rPr>
          <w:rFonts w:ascii="Times New Roman" w:hAnsi="Times New Roman" w:cs="Times New Roman"/>
        </w:rPr>
        <w:t xml:space="preserve">; initializes agents. </w:t>
      </w:r>
    </w:p>
    <w:p w14:paraId="46D7F30A" w14:textId="6CC4A888" w:rsidR="00A8552C" w:rsidRPr="00FF7981" w:rsidRDefault="00A02C1A">
      <w:pPr>
        <w:rPr>
          <w:rFonts w:ascii="Times New Roman" w:hAnsi="Times New Roman" w:cs="Times New Roman"/>
        </w:rPr>
      </w:pPr>
      <w:r w:rsidRPr="00FF7981">
        <w:rPr>
          <w:rFonts w:ascii="Times New Roman" w:hAnsi="Times New Roman" w:cs="Times New Roman"/>
        </w:rPr>
        <w:t xml:space="preserve">First, </w:t>
      </w:r>
      <w:r w:rsidR="00EC59E6" w:rsidRPr="00FF7981">
        <w:rPr>
          <w:rFonts w:ascii="Times New Roman" w:hAnsi="Times New Roman" w:cs="Times New Roman"/>
        </w:rPr>
        <w:t xml:space="preserve">monkey </w:t>
      </w:r>
      <w:r w:rsidRPr="00FF7981">
        <w:rPr>
          <w:rFonts w:ascii="Times New Roman" w:hAnsi="Times New Roman" w:cs="Times New Roman"/>
        </w:rPr>
        <w:t>families are randomly generated, then members within the families are generated. The starting population structure models the pseudocode rules</w:t>
      </w:r>
      <w:r w:rsidR="00164083">
        <w:rPr>
          <w:rFonts w:ascii="Times New Roman" w:hAnsi="Times New Roman" w:cs="Times New Roman"/>
        </w:rPr>
        <w:t>—see ‘</w:t>
      </w:r>
      <w:r w:rsidR="00164083" w:rsidRPr="00164083">
        <w:rPr>
          <w:rFonts w:ascii="Times New Roman" w:hAnsi="Times New Roman" w:cs="Times New Roman"/>
        </w:rPr>
        <w:t>Pseudo-code-GMMs-06-27.docx</w:t>
      </w:r>
      <w:r w:rsidR="00164083">
        <w:rPr>
          <w:rFonts w:ascii="Times New Roman" w:hAnsi="Times New Roman" w:cs="Times New Roman"/>
        </w:rPr>
        <w:t xml:space="preserve">’ on Github under the ‘Data’ folder </w:t>
      </w:r>
      <w:r w:rsidRPr="00FF7981">
        <w:rPr>
          <w:rFonts w:ascii="Times New Roman" w:hAnsi="Times New Roman" w:cs="Times New Roman"/>
        </w:rPr>
        <w:t>(for example, monkeys aged 7-10 comprise 20% of the population, so if a random number generator from 0 to 1 brings up a number between 0.42 and 0.62—a range of 0.20—the resulting age is a random number from 7 to 10</w:t>
      </w:r>
      <w:r w:rsidR="00EC59E6" w:rsidRPr="00FF7981">
        <w:rPr>
          <w:rFonts w:ascii="Times New Roman" w:hAnsi="Times New Roman" w:cs="Times New Roman"/>
        </w:rPr>
        <w:t xml:space="preserve">; </w:t>
      </w:r>
      <w:r w:rsidR="008339D5"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8339D5"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8339D5" w:rsidRPr="00FF7981">
        <w:rPr>
          <w:rFonts w:ascii="Times New Roman" w:hAnsi="Times New Roman" w:cs="Times New Roman"/>
        </w:rPr>
        <w:fldChar w:fldCharType="end"/>
      </w:r>
      <w:r w:rsidRPr="00FF7981">
        <w:rPr>
          <w:rFonts w:ascii="Times New Roman" w:hAnsi="Times New Roman" w:cs="Times New Roman"/>
        </w:rPr>
        <w:t>).</w:t>
      </w:r>
    </w:p>
    <w:p w14:paraId="6593B048" w14:textId="77777777" w:rsidR="00A02C1A" w:rsidRPr="00FF7981" w:rsidRDefault="00A02C1A">
      <w:pPr>
        <w:rPr>
          <w:rFonts w:ascii="Times New Roman" w:hAnsi="Times New Roman" w:cs="Times New Roman"/>
        </w:rPr>
      </w:pPr>
    </w:p>
    <w:p w14:paraId="6DDE9857" w14:textId="5AA9647B" w:rsidR="00A02C1A" w:rsidRPr="00FF7981" w:rsidRDefault="00B41D34">
      <w:pPr>
        <w:rPr>
          <w:rFonts w:ascii="Times New Roman" w:hAnsi="Times New Roman" w:cs="Times New Roman"/>
        </w:rPr>
      </w:pPr>
      <w:r w:rsidRPr="00FF7981">
        <w:rPr>
          <w:rFonts w:ascii="Times New Roman" w:hAnsi="Times New Roman" w:cs="Times New Roman"/>
        </w:rPr>
        <w:t>After the families are generated, they are placed on the grid to move in the visualization model. The grid values themselves</w:t>
      </w:r>
      <w:r w:rsidR="00EC59E6" w:rsidRPr="00FF7981">
        <w:rPr>
          <w:rFonts w:ascii="Times New Roman" w:hAnsi="Times New Roman" w:cs="Times New Roman"/>
        </w:rPr>
        <w:t xml:space="preserve"> (</w:t>
      </w:r>
      <w:r w:rsidR="00AD0FED" w:rsidRPr="00FF7981">
        <w:rPr>
          <w:rFonts w:ascii="Times New Roman" w:hAnsi="Times New Roman" w:cs="Times New Roman"/>
        </w:rPr>
        <w:t>attributes</w:t>
      </w:r>
      <w:r w:rsidR="00EC59E6" w:rsidRPr="00FF7981">
        <w:rPr>
          <w:rFonts w:ascii="Times New Roman" w:hAnsi="Times New Roman" w:cs="Times New Roman"/>
        </w:rPr>
        <w:t xml:space="preserve"> of these grids such as elevation, slope)</w:t>
      </w:r>
      <w:r w:rsidRPr="00FF7981">
        <w:rPr>
          <w:rFonts w:ascii="Times New Roman" w:hAnsi="Times New Roman" w:cs="Times New Roman"/>
        </w:rPr>
        <w:t>—which will be weighted to determine movement direction each step—are read from a .txt file</w:t>
      </w:r>
      <w:r w:rsidR="00420578">
        <w:rPr>
          <w:rFonts w:ascii="Times New Roman" w:hAnsi="Times New Roman" w:cs="Times New Roman" w:hint="eastAsia"/>
        </w:rPr>
        <w:t xml:space="preserve"> (file name)</w:t>
      </w:r>
      <w:r w:rsidRPr="00FF7981">
        <w:rPr>
          <w:rFonts w:ascii="Times New Roman" w:hAnsi="Times New Roman" w:cs="Times New Roman"/>
        </w:rPr>
        <w:t xml:space="preserve"> in the same directory</w:t>
      </w:r>
      <w:r w:rsidR="00164083">
        <w:rPr>
          <w:rFonts w:ascii="Times New Roman" w:hAnsi="Times New Roman" w:cs="Times New Roman"/>
        </w:rPr>
        <w:t xml:space="preserve"> (included in the Github files as </w:t>
      </w:r>
      <w:r w:rsidR="00164083" w:rsidRPr="00164083">
        <w:rPr>
          <w:rFonts w:ascii="Times New Roman" w:hAnsi="Times New Roman" w:cs="Times New Roman"/>
        </w:rPr>
        <w:t>agg_veg60.txt</w:t>
      </w:r>
      <w:r w:rsidR="00164083">
        <w:rPr>
          <w:rFonts w:ascii="Times New Roman" w:hAnsi="Times New Roman" w:cs="Times New Roman"/>
        </w:rPr>
        <w:t xml:space="preserve"> and agg_dem87100.txt).</w:t>
      </w:r>
    </w:p>
    <w:p w14:paraId="0F8727D0" w14:textId="77777777" w:rsidR="00A02C1A" w:rsidRPr="00FF7981" w:rsidRDefault="00A02C1A">
      <w:pPr>
        <w:rPr>
          <w:rFonts w:ascii="Times New Roman" w:hAnsi="Times New Roman" w:cs="Times New Roman"/>
        </w:rPr>
      </w:pPr>
    </w:p>
    <w:p w14:paraId="4F0F00BF" w14:textId="77777777" w:rsidR="00B41D34" w:rsidRDefault="00B41D34">
      <w:pPr>
        <w:rPr>
          <w:rFonts w:ascii="Times New Roman" w:hAnsi="Times New Roman" w:cs="Times New Roman"/>
        </w:rPr>
      </w:pPr>
      <w:r w:rsidRPr="00FF7981">
        <w:rPr>
          <w:rFonts w:ascii="Times New Roman" w:hAnsi="Times New Roman" w:cs="Times New Roman"/>
        </w:rPr>
        <w:t xml:space="preserve">Every step, the model runs, and each agent (family agents for the visualization and monkey agents for the population model) follows their rules as set in </w:t>
      </w:r>
      <w:r w:rsidR="00594450">
        <w:rPr>
          <w:rFonts w:ascii="Times New Roman" w:hAnsi="Times New Roman" w:cs="Times New Roman"/>
        </w:rPr>
        <w:t>families</w:t>
      </w:r>
      <w:r w:rsidRPr="00FF7981">
        <w:rPr>
          <w:rFonts w:ascii="Times New Roman" w:hAnsi="Times New Roman" w:cs="Times New Roman"/>
        </w:rPr>
        <w:t>.py</w:t>
      </w:r>
      <w:r w:rsidR="00594450">
        <w:rPr>
          <w:rFonts w:ascii="Times New Roman" w:hAnsi="Times New Roman" w:cs="Times New Roman"/>
        </w:rPr>
        <w:t>, monkeys.py, and humans.py</w:t>
      </w:r>
      <w:r w:rsidRPr="00FF7981">
        <w:rPr>
          <w:rFonts w:ascii="Times New Roman" w:hAnsi="Times New Roman" w:cs="Times New Roman"/>
        </w:rPr>
        <w:t>.</w:t>
      </w:r>
    </w:p>
    <w:p w14:paraId="0D9C8358" w14:textId="77777777" w:rsidR="00B41D34" w:rsidRPr="00FF7981" w:rsidRDefault="00B41D34">
      <w:pPr>
        <w:rPr>
          <w:rFonts w:ascii="Times New Roman" w:hAnsi="Times New Roman" w:cs="Times New Roman"/>
        </w:rPr>
      </w:pPr>
    </w:p>
    <w:p w14:paraId="48678648" w14:textId="23A1F7FD" w:rsidR="00656E84" w:rsidRDefault="00656E84">
      <w:pPr>
        <w:rPr>
          <w:ins w:id="26" w:author="Judy Mak" w:date="2019-02-10T22:39:00Z"/>
          <w:rFonts w:ascii="Times New Roman" w:hAnsi="Times New Roman" w:cs="Times New Roman"/>
        </w:rPr>
      </w:pPr>
      <w:r>
        <w:rPr>
          <w:rFonts w:ascii="Times New Roman" w:hAnsi="Times New Roman" w:cs="Times New Roman"/>
          <w:b/>
        </w:rPr>
        <w:t xml:space="preserve">families.py - </w:t>
      </w:r>
      <w:r w:rsidR="00037533" w:rsidRPr="00FF7981">
        <w:rPr>
          <w:rFonts w:ascii="Times New Roman" w:hAnsi="Times New Roman" w:cs="Times New Roman"/>
        </w:rPr>
        <w:t>The Family agent class determines the behavior of the pixels</w:t>
      </w:r>
      <w:r w:rsidR="00292D3E">
        <w:rPr>
          <w:rFonts w:ascii="Times New Roman" w:hAnsi="Times New Roman" w:cs="Times New Roman"/>
        </w:rPr>
        <w:t>—that is, family groups of 20-40 monkeys—in</w:t>
      </w:r>
      <w:r w:rsidR="00037533" w:rsidRPr="00FF7981">
        <w:rPr>
          <w:rFonts w:ascii="Times New Roman" w:hAnsi="Times New Roman" w:cs="Times New Roman"/>
        </w:rPr>
        <w:t xml:space="preserve"> the visualization</w:t>
      </w:r>
      <w:r>
        <w:rPr>
          <w:rFonts w:ascii="Times New Roman" w:hAnsi="Times New Roman" w:cs="Times New Roman"/>
        </w:rPr>
        <w:t>.</w:t>
      </w:r>
      <w:r w:rsidR="00420578">
        <w:rPr>
          <w:rFonts w:ascii="Times New Roman" w:hAnsi="Times New Roman" w:cs="Times New Roman" w:hint="eastAsia"/>
        </w:rPr>
        <w:t xml:space="preserve"> </w:t>
      </w:r>
      <w:ins w:id="27" w:author="Judy Mak" w:date="2019-02-10T22:46:00Z">
        <w:r w:rsidR="001F5558">
          <w:rPr>
            <w:rFonts w:ascii="Times New Roman" w:hAnsi="Times New Roman" w:cs="Times New Roman"/>
          </w:rPr>
          <w:t>‘</w:t>
        </w:r>
      </w:ins>
      <w:r w:rsidR="00420578">
        <w:rPr>
          <w:rFonts w:ascii="Times New Roman" w:hAnsi="Times New Roman" w:cs="Times New Roman" w:hint="eastAsia"/>
        </w:rPr>
        <w:t>Family</w:t>
      </w:r>
      <w:ins w:id="28" w:author="Judy Mak" w:date="2019-02-10T22:46:00Z">
        <w:r w:rsidR="001F5558">
          <w:rPr>
            <w:rFonts w:ascii="Times New Roman" w:hAnsi="Times New Roman" w:cs="Times New Roman"/>
          </w:rPr>
          <w:t>’ in ‘families.py’</w:t>
        </w:r>
      </w:ins>
      <w:r w:rsidR="00420578">
        <w:rPr>
          <w:rFonts w:ascii="Times New Roman" w:hAnsi="Times New Roman" w:cs="Times New Roman" w:hint="eastAsia"/>
        </w:rPr>
        <w:t xml:space="preserve"> </w:t>
      </w:r>
      <w:r w:rsidR="00292D3E">
        <w:rPr>
          <w:rFonts w:ascii="Times New Roman" w:hAnsi="Times New Roman" w:cs="Times New Roman"/>
        </w:rPr>
        <w:t>refers to a</w:t>
      </w:r>
      <w:r w:rsidR="00420578">
        <w:rPr>
          <w:rFonts w:ascii="Times New Roman" w:hAnsi="Times New Roman" w:cs="Times New Roman" w:hint="eastAsia"/>
        </w:rPr>
        <w:t xml:space="preserve"> monkey family only.</w:t>
      </w:r>
      <w:ins w:id="29" w:author="Judy Mak" w:date="2019-02-10T22:39:00Z">
        <w:r w:rsidR="0067201A">
          <w:rPr>
            <w:rFonts w:ascii="Times New Roman" w:hAnsi="Times New Roman" w:cs="Times New Roman"/>
          </w:rPr>
          <w:t xml:space="preserve"> The family agent class is only utilized in the </w:t>
        </w:r>
        <w:proofErr w:type="gramStart"/>
        <w:r w:rsidR="0067201A">
          <w:rPr>
            <w:rFonts w:ascii="Times New Roman" w:hAnsi="Times New Roman" w:cs="Times New Roman"/>
          </w:rPr>
          <w:t>visualization, and</w:t>
        </w:r>
        <w:proofErr w:type="gramEnd"/>
        <w:r w:rsidR="0067201A">
          <w:rPr>
            <w:rFonts w:ascii="Times New Roman" w:hAnsi="Times New Roman" w:cs="Times New Roman"/>
          </w:rPr>
          <w:t xml:space="preserve"> does not affect the data output generated by graph.py.</w:t>
        </w:r>
      </w:ins>
    </w:p>
    <w:p w14:paraId="4114CE79" w14:textId="5641D2D8" w:rsidR="0067201A" w:rsidRDefault="0067201A">
      <w:pPr>
        <w:rPr>
          <w:ins w:id="30" w:author="Judy Mak" w:date="2019-02-10T22:39:00Z"/>
          <w:rFonts w:ascii="Times New Roman" w:hAnsi="Times New Roman" w:cs="Times New Roman"/>
        </w:rPr>
      </w:pPr>
    </w:p>
    <w:p w14:paraId="6F5AD212" w14:textId="2313EAF1" w:rsidR="0067201A" w:rsidRDefault="0067201A">
      <w:pPr>
        <w:rPr>
          <w:ins w:id="31" w:author="Judy Mak" w:date="2019-02-10T22:40:00Z"/>
          <w:rFonts w:ascii="Times New Roman" w:hAnsi="Times New Roman" w:cs="Times New Roman"/>
        </w:rPr>
      </w:pPr>
      <w:ins w:id="32" w:author="Judy Mak" w:date="2019-02-10T22:39:00Z">
        <w:r>
          <w:rPr>
            <w:rFonts w:ascii="Times New Roman" w:hAnsi="Times New Roman" w:cs="Times New Roman"/>
          </w:rPr>
          <w:t xml:space="preserve">Every step, family </w:t>
        </w:r>
      </w:ins>
      <w:ins w:id="33" w:author="Judy Mak" w:date="2019-02-10T22:46:00Z">
        <w:r w:rsidR="001F5558">
          <w:rPr>
            <w:rFonts w:ascii="Times New Roman" w:hAnsi="Times New Roman" w:cs="Times New Roman"/>
          </w:rPr>
          <w:t xml:space="preserve">(monkey group) </w:t>
        </w:r>
      </w:ins>
      <w:ins w:id="34" w:author="Judy Mak" w:date="2019-02-10T22:39:00Z">
        <w:r>
          <w:rPr>
            <w:rFonts w:ascii="Times New Roman" w:hAnsi="Times New Roman" w:cs="Times New Roman"/>
          </w:rPr>
          <w:t>agen</w:t>
        </w:r>
      </w:ins>
      <w:ins w:id="35" w:author="Judy Mak" w:date="2019-02-10T22:40:00Z">
        <w:r>
          <w:rPr>
            <w:rFonts w:ascii="Times New Roman" w:hAnsi="Times New Roman" w:cs="Times New Roman"/>
          </w:rPr>
          <w:t>ts:</w:t>
        </w:r>
      </w:ins>
    </w:p>
    <w:p w14:paraId="63D475E8" w14:textId="386DA829" w:rsidR="0067201A" w:rsidRDefault="0067201A" w:rsidP="0067201A">
      <w:pPr>
        <w:pStyle w:val="ListParagraph"/>
        <w:numPr>
          <w:ilvl w:val="0"/>
          <w:numId w:val="5"/>
        </w:numPr>
        <w:rPr>
          <w:ins w:id="36" w:author="Judy Mak" w:date="2019-02-10T22:41:00Z"/>
          <w:rFonts w:ascii="Times New Roman" w:hAnsi="Times New Roman" w:cs="Times New Roman"/>
        </w:rPr>
      </w:pPr>
      <w:ins w:id="37" w:author="Judy Mak" w:date="2019-02-10T22:41:00Z">
        <w:r>
          <w:rPr>
            <w:rFonts w:ascii="Times New Roman" w:hAnsi="Times New Roman" w:cs="Times New Roman"/>
          </w:rPr>
          <w:t>Move towards the Yangaoping region in the northeastern FNNR in the month or two before April and September</w:t>
        </w:r>
      </w:ins>
      <w:ins w:id="38" w:author="Judy Mak" w:date="2019-02-10T22:46:00Z">
        <w:r w:rsidR="001F5558">
          <w:rPr>
            <w:rFonts w:ascii="Times New Roman" w:hAnsi="Times New Roman" w:cs="Times New Roman"/>
          </w:rPr>
          <w:t xml:space="preserve"> (their mating seasons)</w:t>
        </w:r>
      </w:ins>
      <w:ins w:id="39" w:author="Judy Mak" w:date="2019-02-10T22:41:00Z">
        <w:r>
          <w:rPr>
            <w:rFonts w:ascii="Times New Roman" w:hAnsi="Times New Roman" w:cs="Times New Roman"/>
          </w:rPr>
          <w:t>;</w:t>
        </w:r>
      </w:ins>
    </w:p>
    <w:p w14:paraId="73E4D948" w14:textId="3526FBA8" w:rsidR="0067201A" w:rsidRDefault="0067201A" w:rsidP="0067201A">
      <w:pPr>
        <w:pStyle w:val="ListParagraph"/>
        <w:numPr>
          <w:ilvl w:val="0"/>
          <w:numId w:val="5"/>
        </w:numPr>
        <w:rPr>
          <w:ins w:id="40" w:author="Judy Mak" w:date="2019-02-10T22:41:00Z"/>
          <w:rFonts w:ascii="Times New Roman" w:hAnsi="Times New Roman" w:cs="Times New Roman"/>
        </w:rPr>
      </w:pPr>
      <w:ins w:id="41" w:author="Judy Mak" w:date="2019-02-10T22:41:00Z">
        <w:r>
          <w:rPr>
            <w:rFonts w:ascii="Times New Roman" w:hAnsi="Times New Roman" w:cs="Times New Roman"/>
          </w:rPr>
          <w:t>Move around the Yangaoping region during April and September; or</w:t>
        </w:r>
      </w:ins>
    </w:p>
    <w:p w14:paraId="159B5119" w14:textId="53B325BD" w:rsidR="0067201A" w:rsidRDefault="0067201A" w:rsidP="0067201A">
      <w:pPr>
        <w:pStyle w:val="ListParagraph"/>
        <w:numPr>
          <w:ilvl w:val="0"/>
          <w:numId w:val="5"/>
        </w:numPr>
        <w:rPr>
          <w:ins w:id="42" w:author="Judy Mak" w:date="2019-02-10T22:42:00Z"/>
          <w:rFonts w:ascii="Times New Roman" w:hAnsi="Times New Roman" w:cs="Times New Roman"/>
        </w:rPr>
      </w:pPr>
      <w:ins w:id="43" w:author="Judy Mak" w:date="2019-02-10T22:41:00Z">
        <w:r>
          <w:rPr>
            <w:rFonts w:ascii="Times New Roman" w:hAnsi="Times New Roman" w:cs="Times New Roman"/>
          </w:rPr>
          <w:t>Move</w:t>
        </w:r>
      </w:ins>
      <w:ins w:id="44" w:author="Judy Mak" w:date="2019-02-10T22:42:00Z">
        <w:r>
          <w:rPr>
            <w:rFonts w:ascii="Times New Roman" w:hAnsi="Times New Roman" w:cs="Times New Roman"/>
          </w:rPr>
          <w:t xml:space="preserve"> away from the Yangaoping region in the month or two after April and September;</w:t>
        </w:r>
      </w:ins>
    </w:p>
    <w:p w14:paraId="248536E7" w14:textId="633A1713" w:rsidR="0067201A" w:rsidRDefault="0067201A" w:rsidP="0067201A">
      <w:pPr>
        <w:pStyle w:val="ListParagraph"/>
        <w:numPr>
          <w:ilvl w:val="0"/>
          <w:numId w:val="5"/>
        </w:numPr>
        <w:rPr>
          <w:ins w:id="45" w:author="Judy Mak" w:date="2019-02-10T22:43:00Z"/>
          <w:rFonts w:ascii="Times New Roman" w:hAnsi="Times New Roman" w:cs="Times New Roman"/>
        </w:rPr>
      </w:pPr>
      <w:ins w:id="46" w:author="Judy Mak" w:date="2019-02-10T22:42:00Z">
        <w:r>
          <w:rPr>
            <w:rFonts w:ascii="Times New Roman" w:hAnsi="Times New Roman" w:cs="Times New Roman"/>
          </w:rPr>
          <w:t>They al</w:t>
        </w:r>
      </w:ins>
      <w:ins w:id="47" w:author="Judy Mak" w:date="2019-02-10T22:43:00Z">
        <w:r>
          <w:rPr>
            <w:rFonts w:ascii="Times New Roman" w:hAnsi="Times New Roman" w:cs="Times New Roman"/>
          </w:rPr>
          <w:t xml:space="preserve">so </w:t>
        </w:r>
      </w:ins>
      <w:ins w:id="48" w:author="Judy Mak" w:date="2019-02-10T22:42:00Z">
        <w:r>
          <w:rPr>
            <w:rFonts w:ascii="Times New Roman" w:hAnsi="Times New Roman" w:cs="Times New Roman"/>
          </w:rPr>
          <w:t>always move away from humans gathering resources or from low elevations, regardless of the time of the year</w:t>
        </w:r>
      </w:ins>
      <w:ins w:id="49" w:author="Judy Mak" w:date="2019-02-10T22:43:00Z">
        <w:r>
          <w:rPr>
            <w:rFonts w:ascii="Times New Roman" w:hAnsi="Times New Roman" w:cs="Times New Roman"/>
          </w:rPr>
          <w:t>.</w:t>
        </w:r>
      </w:ins>
    </w:p>
    <w:p w14:paraId="719A063A" w14:textId="1C9534F9" w:rsidR="0067201A" w:rsidRPr="001F5558" w:rsidRDefault="0067201A" w:rsidP="001F5558">
      <w:pPr>
        <w:pStyle w:val="ListParagraph"/>
        <w:numPr>
          <w:ilvl w:val="0"/>
          <w:numId w:val="5"/>
        </w:numPr>
        <w:rPr>
          <w:rFonts w:ascii="Times New Roman" w:hAnsi="Times New Roman" w:cs="Times New Roman"/>
          <w:rPrChange w:id="50" w:author="Judy Mak" w:date="2019-02-10T22:45:00Z">
            <w:rPr/>
          </w:rPrChange>
        </w:rPr>
        <w:pPrChange w:id="51" w:author="Judy Mak" w:date="2019-02-10T22:45:00Z">
          <w:pPr/>
        </w:pPrChange>
      </w:pPr>
      <w:ins w:id="52" w:author="Judy Mak" w:date="2019-02-10T22:43:00Z">
        <w:r>
          <w:rPr>
            <w:rFonts w:ascii="Times New Roman" w:hAnsi="Times New Roman" w:cs="Times New Roman"/>
          </w:rPr>
          <w:lastRenderedPageBreak/>
          <w:t>Finally, if they are not moving towards or away from the Yangaoping region (either because it is not c</w:t>
        </w:r>
      </w:ins>
      <w:ins w:id="53" w:author="Judy Mak" w:date="2019-02-10T22:44:00Z">
        <w:r>
          <w:rPr>
            <w:rFonts w:ascii="Times New Roman" w:hAnsi="Times New Roman" w:cs="Times New Roman"/>
          </w:rPr>
          <w:t>lose to</w:t>
        </w:r>
      </w:ins>
      <w:ins w:id="54" w:author="Judy Mak" w:date="2019-02-10T22:43:00Z">
        <w:r>
          <w:rPr>
            <w:rFonts w:ascii="Times New Roman" w:hAnsi="Times New Roman" w:cs="Times New Roman"/>
          </w:rPr>
          <w:t xml:space="preserve"> mating season or they are already within the Yangaoping region during mating season)</w:t>
        </w:r>
      </w:ins>
      <w:ins w:id="55" w:author="Judy Mak" w:date="2019-02-10T22:44:00Z">
        <w:r>
          <w:rPr>
            <w:rFonts w:ascii="Times New Roman" w:hAnsi="Times New Roman" w:cs="Times New Roman"/>
          </w:rPr>
          <w:t>, and other human/elevation rules do not apply, they move according to the surrounding vegetation of their 8-neighbor cell block (that is, north/east/west/south and diagonals).</w:t>
        </w:r>
        <w:r w:rsidR="001F5558">
          <w:rPr>
            <w:rFonts w:ascii="Times New Roman" w:hAnsi="Times New Roman" w:cs="Times New Roman"/>
          </w:rPr>
          <w:t xml:space="preserve"> They are most likely to move to coniferous, broadleaf, mix</w:t>
        </w:r>
      </w:ins>
      <w:ins w:id="56" w:author="Judy Mak" w:date="2019-02-10T22:45:00Z">
        <w:r w:rsidR="001F5558">
          <w:rPr>
            <w:rFonts w:ascii="Times New Roman" w:hAnsi="Times New Roman" w:cs="Times New Roman"/>
          </w:rPr>
          <w:t>ed, or deciduous regions; somewhat likely to move to shrubland, lichen and bamboo regions; and least likely to move to PES, managed forest, or farmland regions. They cannot move into human settlements.</w:t>
        </w:r>
      </w:ins>
    </w:p>
    <w:p w14:paraId="469764A7" w14:textId="77777777" w:rsidR="00656E84" w:rsidRDefault="00656E84">
      <w:pPr>
        <w:rPr>
          <w:rFonts w:ascii="Times New Roman" w:hAnsi="Times New Roman" w:cs="Times New Roman"/>
        </w:rPr>
      </w:pPr>
    </w:p>
    <w:p w14:paraId="38FD351B" w14:textId="77777777" w:rsidR="00F50E51" w:rsidRPr="00FF7981" w:rsidRDefault="00656E84">
      <w:pPr>
        <w:rPr>
          <w:rFonts w:ascii="Times New Roman" w:hAnsi="Times New Roman" w:cs="Times New Roman"/>
        </w:rPr>
      </w:pPr>
      <w:r>
        <w:rPr>
          <w:rFonts w:ascii="Times New Roman" w:hAnsi="Times New Roman" w:cs="Times New Roman"/>
          <w:b/>
        </w:rPr>
        <w:t>m</w:t>
      </w:r>
      <w:r w:rsidRPr="00656E84">
        <w:rPr>
          <w:rFonts w:ascii="Times New Roman" w:hAnsi="Times New Roman" w:cs="Times New Roman"/>
          <w:b/>
        </w:rPr>
        <w:t>onkeys.py</w:t>
      </w:r>
      <w:r>
        <w:rPr>
          <w:rFonts w:ascii="Times New Roman" w:hAnsi="Times New Roman" w:cs="Times New Roman"/>
        </w:rPr>
        <w:t xml:space="preserve"> - </w:t>
      </w:r>
      <w:r w:rsidR="00037533" w:rsidRPr="00FF7981">
        <w:rPr>
          <w:rFonts w:ascii="Times New Roman" w:hAnsi="Times New Roman" w:cs="Times New Roman"/>
        </w:rPr>
        <w:t xml:space="preserve">the Monkey agent class determines the behavior of </w:t>
      </w:r>
      <w:r w:rsidR="00F50E51" w:rsidRPr="00FF7981">
        <w:rPr>
          <w:rFonts w:ascii="Times New Roman" w:hAnsi="Times New Roman" w:cs="Times New Roman"/>
        </w:rPr>
        <w:t>each</w:t>
      </w:r>
      <w:r w:rsidR="00037533" w:rsidRPr="00FF7981">
        <w:rPr>
          <w:rFonts w:ascii="Times New Roman" w:hAnsi="Times New Roman" w:cs="Times New Roman"/>
        </w:rPr>
        <w:t xml:space="preserve"> individual</w:t>
      </w:r>
      <w:r w:rsidR="00F50E51" w:rsidRPr="00FF7981">
        <w:rPr>
          <w:rFonts w:ascii="Times New Roman" w:hAnsi="Times New Roman" w:cs="Times New Roman"/>
        </w:rPr>
        <w:t xml:space="preserve"> (e.g., birth, death, growth)</w:t>
      </w:r>
      <w:r w:rsidR="00037533" w:rsidRPr="00FF7981">
        <w:rPr>
          <w:rFonts w:ascii="Times New Roman" w:hAnsi="Times New Roman" w:cs="Times New Roman"/>
        </w:rPr>
        <w:t xml:space="preserve"> in the population / demographic structure model.</w:t>
      </w:r>
    </w:p>
    <w:p w14:paraId="1E04B4AE" w14:textId="72A4D6E3" w:rsidR="00B52A88" w:rsidRDefault="00037533">
      <w:pPr>
        <w:rPr>
          <w:ins w:id="57" w:author="Judy Mak" w:date="2019-02-10T22:00:00Z"/>
          <w:rFonts w:ascii="Times New Roman" w:hAnsi="Times New Roman" w:cs="Times New Roman"/>
        </w:rPr>
      </w:pPr>
      <w:del w:id="58" w:author="Judy Mak" w:date="2019-02-10T22:00:00Z">
        <w:r w:rsidRPr="00FF7981" w:rsidDel="00B52A88">
          <w:rPr>
            <w:rFonts w:ascii="Times New Roman" w:hAnsi="Times New Roman" w:cs="Times New Roman"/>
          </w:rPr>
          <w:delText>Each</w:delText>
        </w:r>
        <w:r w:rsidR="00656E84" w:rsidDel="00B52A88">
          <w:rPr>
            <w:rFonts w:ascii="Times New Roman" w:hAnsi="Times New Roman" w:cs="Times New Roman"/>
          </w:rPr>
          <w:delText xml:space="preserve"> monkey</w:delText>
        </w:r>
        <w:r w:rsidR="00C63D38" w:rsidRPr="00FF7981" w:rsidDel="00B52A88">
          <w:rPr>
            <w:rFonts w:ascii="Times New Roman" w:hAnsi="Times New Roman" w:cs="Times New Roman"/>
          </w:rPr>
          <w:delText xml:space="preserve"> agent goes through the following</w:delText>
        </w:r>
        <w:r w:rsidR="00F50E51" w:rsidRPr="00FF7981" w:rsidDel="00B52A88">
          <w:rPr>
            <w:rFonts w:ascii="Times New Roman" w:hAnsi="Times New Roman" w:cs="Times New Roman"/>
          </w:rPr>
          <w:delText xml:space="preserve"> events</w:delText>
        </w:r>
        <w:r w:rsidR="00C63D38" w:rsidRPr="00FF7981" w:rsidDel="00B52A88">
          <w:rPr>
            <w:rFonts w:ascii="Times New Roman" w:hAnsi="Times New Roman" w:cs="Times New Roman"/>
          </w:rPr>
          <w:delText>, in addition to aging</w:delText>
        </w:r>
        <w:r w:rsidR="00164083" w:rsidDel="00B52A88">
          <w:rPr>
            <w:rFonts w:ascii="Times New Roman" w:hAnsi="Times New Roman" w:cs="Times New Roman"/>
          </w:rPr>
          <w:delText xml:space="preserve"> </w:delText>
        </w:r>
        <w:r w:rsidR="00FA49BA" w:rsidDel="00B52A88">
          <w:rPr>
            <w:rFonts w:ascii="Times New Roman" w:hAnsi="Times New Roman" w:cs="Times New Roman"/>
          </w:rPr>
          <w:delText xml:space="preserve">and potentially switching to new age categories </w:delText>
        </w:r>
        <w:r w:rsidR="00AC4083" w:rsidRPr="00FF7981" w:rsidDel="00B52A88">
          <w:rPr>
            <w:rFonts w:ascii="Times New Roman" w:hAnsi="Times New Roman" w:cs="Times New Roman"/>
          </w:rPr>
          <w:delText>in each time step</w:delText>
        </w:r>
        <w:r w:rsidR="00C63D38" w:rsidRPr="00FF7981" w:rsidDel="00B52A88">
          <w:rPr>
            <w:rFonts w:ascii="Times New Roman" w:hAnsi="Times New Roman" w:cs="Times New Roman"/>
          </w:rPr>
          <w:delText>:</w:delText>
        </w:r>
      </w:del>
    </w:p>
    <w:p w14:paraId="38D4AE36" w14:textId="0B85779F" w:rsidR="00B52A88" w:rsidRDefault="00B52A88">
      <w:pPr>
        <w:rPr>
          <w:ins w:id="59" w:author="Judy Mak" w:date="2019-02-10T22:00:00Z"/>
          <w:rFonts w:ascii="Times New Roman" w:hAnsi="Times New Roman" w:cs="Times New Roman"/>
        </w:rPr>
      </w:pPr>
      <w:ins w:id="60" w:author="Judy Mak" w:date="2019-02-10T22:02:00Z">
        <w:r>
          <w:rPr>
            <w:rFonts w:ascii="Times New Roman" w:hAnsi="Times New Roman" w:cs="Times New Roman"/>
          </w:rPr>
          <w:t>Every step, monkey agents:</w:t>
        </w:r>
      </w:ins>
    </w:p>
    <w:p w14:paraId="7787B176" w14:textId="797CA0D4" w:rsidR="00B52A88" w:rsidRDefault="00B52A88" w:rsidP="00B52A88">
      <w:pPr>
        <w:pStyle w:val="ListParagraph"/>
        <w:numPr>
          <w:ilvl w:val="0"/>
          <w:numId w:val="4"/>
        </w:numPr>
        <w:rPr>
          <w:ins w:id="61" w:author="Judy Mak" w:date="2019-02-10T22:01:00Z"/>
          <w:rFonts w:ascii="Times New Roman" w:hAnsi="Times New Roman" w:cs="Times New Roman"/>
        </w:rPr>
      </w:pPr>
      <w:proofErr w:type="gramStart"/>
      <w:ins w:id="62" w:author="Judy Mak" w:date="2019-02-10T22:01:00Z">
        <w:r>
          <w:rPr>
            <w:rFonts w:ascii="Times New Roman" w:hAnsi="Times New Roman" w:cs="Times New Roman"/>
          </w:rPr>
          <w:t>Age,</w:t>
        </w:r>
        <w:proofErr w:type="gramEnd"/>
        <w:r>
          <w:rPr>
            <w:rFonts w:ascii="Times New Roman" w:hAnsi="Times New Roman" w:cs="Times New Roman"/>
          </w:rPr>
          <w:t xml:space="preserve"> increase the amount of time passed since the last birth, and check the age category; upgrade the age category if the monkey moves onto the next one</w:t>
        </w:r>
      </w:ins>
    </w:p>
    <w:p w14:paraId="44F202DD" w14:textId="23725892" w:rsidR="00B52A88" w:rsidRDefault="00B52A88" w:rsidP="00B52A88">
      <w:pPr>
        <w:pStyle w:val="ListParagraph"/>
        <w:numPr>
          <w:ilvl w:val="0"/>
          <w:numId w:val="4"/>
        </w:numPr>
        <w:rPr>
          <w:ins w:id="63" w:author="Judy Mak" w:date="2019-02-10T22:02:00Z"/>
          <w:rFonts w:ascii="Times New Roman" w:hAnsi="Times New Roman" w:cs="Times New Roman"/>
        </w:rPr>
      </w:pPr>
      <w:ins w:id="64" w:author="Judy Mak" w:date="2019-02-10T22:01:00Z">
        <w:r>
          <w:rPr>
            <w:rFonts w:ascii="Times New Roman" w:hAnsi="Times New Roman" w:cs="Times New Roman"/>
          </w:rPr>
          <w:t>Check</w:t>
        </w:r>
      </w:ins>
      <w:ins w:id="65" w:author="Judy Mak" w:date="2019-02-10T22:02:00Z">
        <w:r>
          <w:rPr>
            <w:rFonts w:ascii="Times New Roman" w:hAnsi="Times New Roman" w:cs="Times New Roman"/>
          </w:rPr>
          <w:t xml:space="preserve"> if the monkey has recently lost an infant (if a mother)</w:t>
        </w:r>
      </w:ins>
    </w:p>
    <w:p w14:paraId="74BCAFE1" w14:textId="3D32711E" w:rsidR="00B52A88" w:rsidRDefault="00344816" w:rsidP="00B52A88">
      <w:pPr>
        <w:pStyle w:val="ListParagraph"/>
        <w:numPr>
          <w:ilvl w:val="0"/>
          <w:numId w:val="4"/>
        </w:numPr>
        <w:rPr>
          <w:ins w:id="66" w:author="Judy Mak" w:date="2019-02-10T22:05:00Z"/>
          <w:rFonts w:ascii="Times New Roman" w:hAnsi="Times New Roman" w:cs="Times New Roman"/>
        </w:rPr>
      </w:pPr>
      <w:ins w:id="67" w:author="Judy Mak" w:date="2019-02-10T22:05:00Z">
        <w:r>
          <w:rPr>
            <w:rFonts w:ascii="Times New Roman" w:hAnsi="Times New Roman" w:cs="Times New Roman"/>
          </w:rPr>
          <w:t>C</w:t>
        </w:r>
      </w:ins>
      <w:ins w:id="68" w:author="Judy Mak" w:date="2019-02-10T22:02:00Z">
        <w:r w:rsidR="00B52A88">
          <w:rPr>
            <w:rFonts w:ascii="Times New Roman" w:hAnsi="Times New Roman" w:cs="Times New Roman"/>
          </w:rPr>
          <w:t>heck if the male family needs to break</w:t>
        </w:r>
      </w:ins>
      <w:ins w:id="69" w:author="Judy Mak" w:date="2019-02-10T22:03:00Z">
        <w:r w:rsidR="00B52A88">
          <w:rPr>
            <w:rFonts w:ascii="Times New Roman" w:hAnsi="Times New Roman" w:cs="Times New Roman"/>
          </w:rPr>
          <w:t xml:space="preserve"> </w:t>
        </w:r>
        <w:proofErr w:type="gramStart"/>
        <w:r w:rsidR="00B52A88">
          <w:rPr>
            <w:rFonts w:ascii="Times New Roman" w:hAnsi="Times New Roman" w:cs="Times New Roman"/>
          </w:rPr>
          <w:t>off of</w:t>
        </w:r>
        <w:proofErr w:type="gramEnd"/>
        <w:r w:rsidR="00B52A88">
          <w:rPr>
            <w:rFonts w:ascii="Times New Roman" w:hAnsi="Times New Roman" w:cs="Times New Roman"/>
          </w:rPr>
          <w:t xml:space="preserve"> a main group</w:t>
        </w:r>
      </w:ins>
      <w:ins w:id="70" w:author="Judy Mak" w:date="2019-02-10T22:05:00Z">
        <w:r>
          <w:rPr>
            <w:rFonts w:ascii="Times New Roman" w:hAnsi="Times New Roman" w:cs="Times New Roman"/>
          </w:rPr>
          <w:t xml:space="preserve"> (if in an all-male family); if so, creates that family and moves other agents into it</w:t>
        </w:r>
      </w:ins>
    </w:p>
    <w:p w14:paraId="79EB22C1" w14:textId="1AC72B74" w:rsidR="00344816" w:rsidRDefault="00344816" w:rsidP="00344816">
      <w:pPr>
        <w:pStyle w:val="ListParagraph"/>
        <w:numPr>
          <w:ilvl w:val="0"/>
          <w:numId w:val="4"/>
        </w:numPr>
        <w:rPr>
          <w:ins w:id="71" w:author="Judy Mak" w:date="2019-02-10T22:06:00Z"/>
          <w:rFonts w:ascii="Times New Roman" w:hAnsi="Times New Roman" w:cs="Times New Roman"/>
        </w:rPr>
      </w:pPr>
      <w:ins w:id="72" w:author="Judy Mak" w:date="2019-02-10T22:05:00Z">
        <w:r>
          <w:rPr>
            <w:rFonts w:ascii="Times New Roman" w:hAnsi="Times New Roman" w:cs="Times New Roman"/>
          </w:rPr>
          <w:t>Splits a large family into two if the family size is too big; also stops migra</w:t>
        </w:r>
      </w:ins>
      <w:ins w:id="73" w:author="Judy Mak" w:date="2019-02-10T22:06:00Z">
        <w:r>
          <w:rPr>
            <w:rFonts w:ascii="Times New Roman" w:hAnsi="Times New Roman" w:cs="Times New Roman"/>
          </w:rPr>
          <w:t>ting out family members once it reaches a small size again</w:t>
        </w:r>
      </w:ins>
    </w:p>
    <w:p w14:paraId="65DABAC2" w14:textId="4C5F1703" w:rsidR="00344816" w:rsidRDefault="00344816" w:rsidP="00344816">
      <w:pPr>
        <w:pStyle w:val="ListParagraph"/>
        <w:numPr>
          <w:ilvl w:val="0"/>
          <w:numId w:val="4"/>
        </w:numPr>
        <w:rPr>
          <w:ins w:id="74" w:author="Judy Mak" w:date="2019-02-10T22:06:00Z"/>
          <w:rFonts w:ascii="Times New Roman" w:hAnsi="Times New Roman" w:cs="Times New Roman"/>
        </w:rPr>
      </w:pPr>
      <w:ins w:id="75" w:author="Judy Mak" w:date="2019-02-10T22:06:00Z">
        <w:r>
          <w:rPr>
            <w:rFonts w:ascii="Times New Roman" w:hAnsi="Times New Roman" w:cs="Times New Roman"/>
          </w:rPr>
          <w:t>Gives birth if the gender</w:t>
        </w:r>
      </w:ins>
      <w:ins w:id="76" w:author="Judy Mak" w:date="2019-02-10T23:15:00Z">
        <w:r w:rsidR="006F533D">
          <w:rPr>
            <w:rFonts w:ascii="Times New Roman" w:hAnsi="Times New Roman" w:cs="Times New Roman"/>
          </w:rPr>
          <w:t xml:space="preserve"> (1 = female)</w:t>
        </w:r>
      </w:ins>
      <w:ins w:id="77" w:author="Judy Mak" w:date="2019-02-10T22:06:00Z">
        <w:r>
          <w:rPr>
            <w:rFonts w:ascii="Times New Roman" w:hAnsi="Times New Roman" w:cs="Times New Roman"/>
          </w:rPr>
          <w:t xml:space="preserve">, birth interval, </w:t>
        </w:r>
      </w:ins>
      <w:ins w:id="78" w:author="Judy Mak" w:date="2019-02-10T22:07:00Z">
        <w:r>
          <w:rPr>
            <w:rFonts w:ascii="Times New Roman" w:hAnsi="Times New Roman" w:cs="Times New Roman"/>
          </w:rPr>
          <w:t>random chance</w:t>
        </w:r>
      </w:ins>
      <w:ins w:id="79" w:author="Judy Mak" w:date="2019-02-10T22:06:00Z">
        <w:r>
          <w:rPr>
            <w:rFonts w:ascii="Times New Roman" w:hAnsi="Times New Roman" w:cs="Times New Roman"/>
          </w:rPr>
          <w:t>, and time of year allows</w:t>
        </w:r>
      </w:ins>
    </w:p>
    <w:p w14:paraId="7D271209" w14:textId="1E2AC042" w:rsidR="00344816" w:rsidRPr="00344816" w:rsidRDefault="00344816" w:rsidP="00344816">
      <w:pPr>
        <w:pStyle w:val="ListParagraph"/>
        <w:numPr>
          <w:ilvl w:val="0"/>
          <w:numId w:val="4"/>
        </w:numPr>
        <w:rPr>
          <w:rFonts w:ascii="Times New Roman" w:hAnsi="Times New Roman" w:cs="Times New Roman"/>
          <w:rPrChange w:id="80" w:author="Judy Mak" w:date="2019-02-10T22:07:00Z">
            <w:rPr/>
          </w:rPrChange>
        </w:rPr>
        <w:pPrChange w:id="81" w:author="Judy Mak" w:date="2019-02-10T22:07:00Z">
          <w:pPr/>
        </w:pPrChange>
      </w:pPr>
      <w:ins w:id="82" w:author="Judy Mak" w:date="2019-02-10T22:06:00Z">
        <w:r>
          <w:rPr>
            <w:rFonts w:ascii="Times New Roman" w:hAnsi="Times New Roman" w:cs="Times New Roman"/>
          </w:rPr>
          <w:t xml:space="preserve">Dies if the </w:t>
        </w:r>
      </w:ins>
      <w:ins w:id="83" w:author="Judy Mak" w:date="2019-02-10T22:07:00Z">
        <w:r>
          <w:rPr>
            <w:rFonts w:ascii="Times New Roman" w:hAnsi="Times New Roman" w:cs="Times New Roman"/>
          </w:rPr>
          <w:t xml:space="preserve">random </w:t>
        </w:r>
      </w:ins>
      <w:ins w:id="84" w:author="Judy Mak" w:date="2019-02-10T22:06:00Z">
        <w:r>
          <w:rPr>
            <w:rFonts w:ascii="Times New Roman" w:hAnsi="Times New Roman" w:cs="Times New Roman"/>
          </w:rPr>
          <w:t xml:space="preserve">chance for their age group </w:t>
        </w:r>
      </w:ins>
      <w:ins w:id="85" w:author="Judy Mak" w:date="2019-02-10T22:07:00Z">
        <w:r>
          <w:rPr>
            <w:rFonts w:ascii="Times New Roman" w:hAnsi="Times New Roman" w:cs="Times New Roman"/>
          </w:rPr>
          <w:t xml:space="preserve">for a 5-day time-step </w:t>
        </w:r>
      </w:ins>
      <w:ins w:id="86" w:author="Judy Mak" w:date="2019-02-10T22:06:00Z">
        <w:r>
          <w:rPr>
            <w:rFonts w:ascii="Times New Roman" w:hAnsi="Times New Roman" w:cs="Times New Roman"/>
          </w:rPr>
          <w:t>allows</w:t>
        </w:r>
      </w:ins>
    </w:p>
    <w:p w14:paraId="39C0C0A3" w14:textId="77777777" w:rsidR="00344816" w:rsidRPr="00FF7981" w:rsidDel="00CD070C" w:rsidRDefault="00344816">
      <w:pPr>
        <w:rPr>
          <w:del w:id="87" w:author="Judy Mak" w:date="2019-02-10T22:07:00Z"/>
          <w:rFonts w:ascii="Times New Roman" w:hAnsi="Times New Roman" w:cs="Times New Roman"/>
        </w:rPr>
      </w:pPr>
    </w:p>
    <w:p w14:paraId="3DAD53C3" w14:textId="6854530F" w:rsidR="00C63D38" w:rsidRPr="00FF7981" w:rsidDel="00CD070C" w:rsidRDefault="00F50E51">
      <w:pPr>
        <w:rPr>
          <w:del w:id="88" w:author="Judy Mak" w:date="2019-02-10T22:07:00Z"/>
          <w:rFonts w:ascii="Times New Roman" w:hAnsi="Times New Roman" w:cs="Times New Roman"/>
        </w:rPr>
      </w:pPr>
      <w:del w:id="89" w:author="Judy Mak" w:date="2019-02-10T22:07:00Z">
        <w:r w:rsidRPr="00FF7981" w:rsidDel="00CD070C">
          <w:rPr>
            <w:rFonts w:ascii="Times New Roman" w:hAnsi="Times New Roman" w:cs="Times New Roman"/>
          </w:rPr>
          <w:delText xml:space="preserve">1) </w:delText>
        </w:r>
        <w:r w:rsidR="00C63D38" w:rsidRPr="00FF7981" w:rsidDel="00CD070C">
          <w:rPr>
            <w:rFonts w:ascii="Times New Roman" w:hAnsi="Times New Roman" w:cs="Times New Roman"/>
          </w:rPr>
          <w:delText xml:space="preserve">Both male and female – birth or death; death occurs according to </w:delText>
        </w:r>
        <w:r w:rsidR="00AC4083" w:rsidRPr="00FF7981" w:rsidDel="00CD070C">
          <w:rPr>
            <w:rFonts w:ascii="Times New Roman" w:hAnsi="Times New Roman" w:cs="Times New Roman"/>
          </w:rPr>
          <w:delText xml:space="preserve">mortality </w:delText>
        </w:r>
        <w:r w:rsidR="00C63D38" w:rsidRPr="00FF7981" w:rsidDel="00CD070C">
          <w:rPr>
            <w:rFonts w:ascii="Times New Roman" w:hAnsi="Times New Roman" w:cs="Times New Roman"/>
          </w:rPr>
          <w:delText>probabilities for each age category, as set in the pseudocode</w:delText>
        </w:r>
        <w:r w:rsidRPr="00FF7981" w:rsidDel="00CD070C">
          <w:rPr>
            <w:rFonts w:ascii="Times New Roman" w:hAnsi="Times New Roman" w:cs="Times New Roman"/>
          </w:rPr>
          <w:delText xml:space="preserve"> with original data from </w:delText>
        </w:r>
        <w:r w:rsidR="008339D5" w:rsidRPr="00FF7981" w:rsidDel="00CD070C">
          <w:rPr>
            <w:rFonts w:ascii="Times New Roman" w:hAnsi="Times New Roman" w:cs="Times New Roman"/>
          </w:rPr>
          <w:fldChar w:fldCharType="begin"/>
        </w:r>
        <w:r w:rsidRPr="00FF7981" w:rsidDel="00CD070C">
          <w:rPr>
            <w:rFonts w:ascii="Times New Roman" w:hAnsi="Times New Roman" w:cs="Times New Roman"/>
          </w:rPr>
          <w:del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delInstrText>
        </w:r>
        <w:r w:rsidR="008339D5" w:rsidRPr="00FF7981" w:rsidDel="00CD070C">
          <w:rPr>
            <w:rFonts w:ascii="Times New Roman" w:hAnsi="Times New Roman" w:cs="Times New Roman"/>
          </w:rPr>
          <w:fldChar w:fldCharType="separate"/>
        </w:r>
        <w:r w:rsidRPr="00FF7981" w:rsidDel="00CD070C">
          <w:rPr>
            <w:rFonts w:ascii="Times New Roman" w:hAnsi="Times New Roman" w:cs="Times New Roman"/>
          </w:rPr>
          <w:delText>Yang, Lei, and Yang (2002</w:delText>
        </w:r>
        <w:r w:rsidR="008339D5" w:rsidRPr="00FF7981" w:rsidDel="00CD070C">
          <w:rPr>
            <w:rFonts w:ascii="Times New Roman" w:hAnsi="Times New Roman" w:cs="Times New Roman"/>
          </w:rPr>
          <w:fldChar w:fldCharType="end"/>
        </w:r>
        <w:r w:rsidRPr="00FF7981" w:rsidDel="00CD070C">
          <w:rPr>
            <w:rFonts w:ascii="Times New Roman" w:hAnsi="Times New Roman" w:cs="Times New Roman"/>
          </w:rPr>
          <w:delText>);</w:delText>
        </w:r>
      </w:del>
    </w:p>
    <w:p w14:paraId="3D7335C8" w14:textId="1F9ACD44" w:rsidR="00C63D38" w:rsidRPr="00FF7981" w:rsidDel="00CD070C" w:rsidRDefault="00F50E51">
      <w:pPr>
        <w:rPr>
          <w:del w:id="90" w:author="Judy Mak" w:date="2019-02-10T22:07:00Z"/>
          <w:rFonts w:ascii="Times New Roman" w:hAnsi="Times New Roman" w:cs="Times New Roman"/>
        </w:rPr>
      </w:pPr>
      <w:del w:id="91" w:author="Judy Mak" w:date="2019-02-10T22:07:00Z">
        <w:r w:rsidRPr="00FF7981" w:rsidDel="00CD070C">
          <w:rPr>
            <w:rFonts w:ascii="Times New Roman" w:hAnsi="Times New Roman" w:cs="Times New Roman"/>
          </w:rPr>
          <w:delText xml:space="preserve">2) </w:delText>
        </w:r>
        <w:r w:rsidR="00C63D38" w:rsidRPr="00FF7981" w:rsidDel="00CD070C">
          <w:rPr>
            <w:rFonts w:ascii="Times New Roman" w:hAnsi="Times New Roman" w:cs="Times New Roman"/>
          </w:rPr>
          <w:delText xml:space="preserve">Female only – possibility of giving birth every 3 years in April or September, </w:delText>
        </w:r>
        <w:r w:rsidR="00D53CFB" w:rsidRPr="00FF7981" w:rsidDel="00CD070C">
          <w:rPr>
            <w:rFonts w:ascii="Times New Roman" w:hAnsi="Times New Roman" w:cs="Times New Roman"/>
          </w:rPr>
          <w:delText>or giving birth in the year when a</w:delText>
        </w:r>
        <w:r w:rsidR="00C63D38" w:rsidRPr="00FF7981" w:rsidDel="00CD070C">
          <w:rPr>
            <w:rFonts w:ascii="Times New Roman" w:hAnsi="Times New Roman" w:cs="Times New Roman"/>
          </w:rPr>
          <w:delText xml:space="preserve"> child has died</w:delText>
        </w:r>
        <w:r w:rsidR="00D53CFB" w:rsidRPr="00FF7981" w:rsidDel="00CD070C">
          <w:rPr>
            <w:rFonts w:ascii="Times New Roman" w:hAnsi="Times New Roman" w:cs="Times New Roman"/>
          </w:rPr>
          <w:delText xml:space="preserve"> recently;</w:delText>
        </w:r>
      </w:del>
    </w:p>
    <w:p w14:paraId="07E3209D" w14:textId="19AA1139" w:rsidR="00037533" w:rsidRPr="00FF7981" w:rsidDel="00CD070C" w:rsidRDefault="00D53CFB">
      <w:pPr>
        <w:rPr>
          <w:del w:id="92" w:author="Judy Mak" w:date="2019-02-10T22:07:00Z"/>
          <w:rFonts w:ascii="Times New Roman" w:hAnsi="Times New Roman" w:cs="Times New Roman"/>
        </w:rPr>
      </w:pPr>
      <w:del w:id="93" w:author="Judy Mak" w:date="2019-02-10T22:07:00Z">
        <w:r w:rsidRPr="00FF7981" w:rsidDel="00CD070C">
          <w:rPr>
            <w:rFonts w:ascii="Times New Roman" w:hAnsi="Times New Roman" w:cs="Times New Roman"/>
          </w:rPr>
          <w:delText xml:space="preserve">3) </w:delText>
        </w:r>
        <w:r w:rsidR="00C63D38" w:rsidRPr="00FF7981" w:rsidDel="00CD070C">
          <w:rPr>
            <w:rFonts w:ascii="Times New Roman" w:hAnsi="Times New Roman" w:cs="Times New Roman"/>
          </w:rPr>
          <w:delText>Male only – possibility of breaking off into an</w:delText>
        </w:r>
        <w:r w:rsidR="00420578" w:rsidDel="00CD070C">
          <w:rPr>
            <w:rFonts w:ascii="Times New Roman" w:hAnsi="Times New Roman" w:cs="Times New Roman" w:hint="eastAsia"/>
          </w:rPr>
          <w:delText xml:space="preserve"> </w:delText>
        </w:r>
        <w:r w:rsidR="00C63D38" w:rsidRPr="00FF7981" w:rsidDel="00CD070C">
          <w:rPr>
            <w:rFonts w:ascii="Times New Roman" w:hAnsi="Times New Roman" w:cs="Times New Roman"/>
          </w:rPr>
          <w:delText>all</w:delText>
        </w:r>
        <w:r w:rsidRPr="00FF7981" w:rsidDel="00CD070C">
          <w:rPr>
            <w:rFonts w:ascii="Times New Roman" w:hAnsi="Times New Roman" w:cs="Times New Roman"/>
          </w:rPr>
          <w:delText>-</w:delText>
        </w:r>
        <w:r w:rsidR="00C63D38" w:rsidRPr="00FF7981" w:rsidDel="00CD070C">
          <w:rPr>
            <w:rFonts w:ascii="Times New Roman" w:hAnsi="Times New Roman" w:cs="Times New Roman"/>
          </w:rPr>
          <w:delText>male group when enough males over the age of 10 are flagged</w:delText>
        </w:r>
        <w:r w:rsidRPr="00FF7981" w:rsidDel="00CD070C">
          <w:rPr>
            <w:rFonts w:ascii="Times New Roman" w:hAnsi="Times New Roman" w:cs="Times New Roman"/>
          </w:rPr>
          <w:delText>.</w:delText>
        </w:r>
      </w:del>
    </w:p>
    <w:p w14:paraId="2F66CA2E" w14:textId="2C63650A" w:rsidR="00D53CFB" w:rsidRPr="00FF7981" w:rsidDel="00CD070C" w:rsidRDefault="00D53CFB">
      <w:pPr>
        <w:rPr>
          <w:del w:id="94" w:author="Judy Mak" w:date="2019-02-10T22:07:00Z"/>
          <w:rFonts w:ascii="Times New Roman" w:hAnsi="Times New Roman" w:cs="Times New Roman"/>
        </w:rPr>
      </w:pPr>
    </w:p>
    <w:p w14:paraId="15670175" w14:textId="77777777" w:rsidR="00AC4083" w:rsidRPr="00FF7981" w:rsidRDefault="00AC4083">
      <w:pPr>
        <w:rPr>
          <w:rFonts w:ascii="Times New Roman" w:hAnsi="Times New Roman" w:cs="Times New Roman"/>
        </w:rPr>
      </w:pPr>
    </w:p>
    <w:p w14:paraId="2BAFA891" w14:textId="77777777" w:rsidR="00037533" w:rsidRPr="00FF7981" w:rsidRDefault="00A04BD4">
      <w:pPr>
        <w:rPr>
          <w:rFonts w:ascii="Times New Roman" w:hAnsi="Times New Roman" w:cs="Times New Roman"/>
        </w:rPr>
      </w:pPr>
      <w:r>
        <w:rPr>
          <w:rFonts w:ascii="Times New Roman" w:hAnsi="Times New Roman" w:cs="Times New Roman"/>
          <w:b/>
        </w:rPr>
        <w:t>environment</w:t>
      </w:r>
      <w:r w:rsidR="00037533" w:rsidRPr="00FF7981">
        <w:rPr>
          <w:rFonts w:ascii="Times New Roman" w:hAnsi="Times New Roman" w:cs="Times New Roman"/>
          <w:b/>
        </w:rPr>
        <w:t>.py</w:t>
      </w:r>
      <w:r w:rsidR="00037533" w:rsidRPr="00FF7981">
        <w:rPr>
          <w:rFonts w:ascii="Times New Roman" w:hAnsi="Times New Roman" w:cs="Times New Roman"/>
        </w:rPr>
        <w:t xml:space="preserve"> – contains the environmental grid class</w:t>
      </w:r>
      <w:r w:rsidR="00D53CFB" w:rsidRPr="00FF7981">
        <w:rPr>
          <w:rFonts w:ascii="Times New Roman" w:hAnsi="Times New Roman" w:cs="Times New Roman"/>
        </w:rPr>
        <w:t>, which</w:t>
      </w:r>
      <w:r w:rsidR="00420578">
        <w:rPr>
          <w:rFonts w:ascii="Times New Roman" w:hAnsi="Times New Roman" w:cs="Times New Roman" w:hint="eastAsia"/>
        </w:rPr>
        <w:t xml:space="preserve"> </w:t>
      </w:r>
      <w:r w:rsidR="00CD52D4" w:rsidRPr="00FF7981">
        <w:rPr>
          <w:rFonts w:ascii="Times New Roman" w:hAnsi="Times New Roman" w:cs="Times New Roman"/>
        </w:rPr>
        <w:t>contributes trivially to understanding the model, but is necessary code-wise.</w:t>
      </w:r>
    </w:p>
    <w:p w14:paraId="0CE28BF6" w14:textId="77777777" w:rsidR="00037533" w:rsidRDefault="00037533">
      <w:pPr>
        <w:rPr>
          <w:rFonts w:ascii="Times New Roman" w:hAnsi="Times New Roman" w:cs="Times New Roman"/>
        </w:rPr>
      </w:pPr>
    </w:p>
    <w:p w14:paraId="6A200234" w14:textId="77777777" w:rsidR="00A04BD4" w:rsidRDefault="00A04BD4">
      <w:pPr>
        <w:rPr>
          <w:rFonts w:ascii="Times New Roman" w:hAnsi="Times New Roman" w:cs="Times New Roman"/>
        </w:rPr>
      </w:pPr>
      <w:r w:rsidRPr="00A04BD4">
        <w:rPr>
          <w:rFonts w:ascii="Times New Roman" w:hAnsi="Times New Roman" w:cs="Times New Roman"/>
          <w:b/>
        </w:rPr>
        <w:t>humans.py</w:t>
      </w:r>
      <w:r>
        <w:rPr>
          <w:rFonts w:ascii="Times New Roman" w:hAnsi="Times New Roman" w:cs="Times New Roman"/>
        </w:rPr>
        <w:t xml:space="preserve"> – contains the Human agent class.</w:t>
      </w:r>
    </w:p>
    <w:p w14:paraId="69017AAD" w14:textId="39A435C0" w:rsidR="006B228F" w:rsidRDefault="00A04BD4" w:rsidP="006B228F">
      <w:pPr>
        <w:rPr>
          <w:rFonts w:ascii="Times New Roman" w:hAnsi="Times New Roman" w:cs="Times New Roman"/>
        </w:rPr>
      </w:pPr>
      <w:r>
        <w:rPr>
          <w:rFonts w:ascii="Times New Roman" w:hAnsi="Times New Roman" w:cs="Times New Roman"/>
        </w:rPr>
        <w:t>Every step</w:t>
      </w:r>
      <w:del w:id="95" w:author="Judy Mak" w:date="2019-02-10T22:08:00Z">
        <w:r w:rsidDel="00E55973">
          <w:rPr>
            <w:rFonts w:ascii="Times New Roman" w:hAnsi="Times New Roman" w:cs="Times New Roman"/>
          </w:rPr>
          <w:delText>, humans</w:delText>
        </w:r>
      </w:del>
      <w:ins w:id="96" w:author="Judy Mak" w:date="2019-02-10T22:08:00Z">
        <w:r w:rsidR="00E55973">
          <w:rPr>
            <w:rFonts w:ascii="Times New Roman" w:hAnsi="Times New Roman" w:cs="Times New Roman"/>
          </w:rPr>
          <w:t xml:space="preserve">, the head of each human household, as determined by </w:t>
        </w:r>
        <w:r w:rsidR="00544956">
          <w:rPr>
            <w:rFonts w:ascii="Times New Roman" w:hAnsi="Times New Roman" w:cs="Times New Roman"/>
          </w:rPr>
          <w:t>either their order in the imported FNNR data or the agent’s age,</w:t>
        </w:r>
      </w:ins>
      <w:r>
        <w:rPr>
          <w:rFonts w:ascii="Times New Roman" w:hAnsi="Times New Roman" w:cs="Times New Roman"/>
        </w:rPr>
        <w:t xml:space="preserve"> move</w:t>
      </w:r>
      <w:ins w:id="97" w:author="Judy Mak" w:date="2019-02-10T22:08:00Z">
        <w:r w:rsidR="00544956">
          <w:rPr>
            <w:rFonts w:ascii="Times New Roman" w:hAnsi="Times New Roman" w:cs="Times New Roman"/>
          </w:rPr>
          <w:t>s</w:t>
        </w:r>
      </w:ins>
      <w:r>
        <w:rPr>
          <w:rFonts w:ascii="Times New Roman" w:hAnsi="Times New Roman" w:cs="Times New Roman"/>
        </w:rPr>
        <w:t xml:space="preserve"> towards a randomly-chosen resource from a list of resources their household gathers. Once they have the resource, they move back home</w:t>
      </w:r>
      <w:r w:rsidR="000E4DC5">
        <w:rPr>
          <w:rFonts w:ascii="Times New Roman" w:hAnsi="Times New Roman" w:cs="Times New Roman"/>
        </w:rPr>
        <w:t xml:space="preserve"> and repeat the process again, depending on the current resource’s listed frequency attribute</w:t>
      </w:r>
      <w:ins w:id="98" w:author="Judy Mak" w:date="2019-02-10T22:09:00Z">
        <w:r w:rsidR="00FC170F">
          <w:rPr>
            <w:rFonts w:ascii="Times New Roman" w:hAnsi="Times New Roman" w:cs="Times New Roman"/>
          </w:rPr>
          <w:t>—the monthly frequency represents the amount of times per month they are “exposed” to monkey agents, or otherwise able to block monkey movement</w:t>
        </w:r>
      </w:ins>
      <w:r>
        <w:rPr>
          <w:rFonts w:ascii="Times New Roman" w:hAnsi="Times New Roman" w:cs="Times New Roman"/>
        </w:rPr>
        <w:t>. There is one moving human collector agent per household. Human households are situated accurately in terms of geographic relative position to each other, clustered in two distinct villages near the Yangaoping region.</w:t>
      </w:r>
      <w:r w:rsidR="006B228F">
        <w:rPr>
          <w:rFonts w:ascii="Times New Roman" w:hAnsi="Times New Roman" w:cs="Times New Roman"/>
        </w:rPr>
        <w:t xml:space="preserve"> Different resources have different frequency rates for collection and different distances to each human’s home location.</w:t>
      </w:r>
    </w:p>
    <w:p w14:paraId="78CC2D5D" w14:textId="77777777" w:rsidR="00A04BD4" w:rsidRDefault="00A04BD4">
      <w:pPr>
        <w:rPr>
          <w:rFonts w:ascii="Times New Roman" w:hAnsi="Times New Roman" w:cs="Times New Roman"/>
        </w:rPr>
      </w:pPr>
    </w:p>
    <w:p w14:paraId="39B6D74D" w14:textId="5E7687B0" w:rsidR="00FC170F" w:rsidRDefault="006B228F">
      <w:pPr>
        <w:rPr>
          <w:ins w:id="99" w:author="Judy Mak" w:date="2019-02-10T22:10:00Z"/>
          <w:rFonts w:ascii="Times New Roman" w:hAnsi="Times New Roman" w:cs="Times New Roman"/>
        </w:rPr>
      </w:pPr>
      <w:r>
        <w:rPr>
          <w:rFonts w:ascii="Times New Roman" w:hAnsi="Times New Roman" w:cs="Times New Roman"/>
        </w:rPr>
        <w:t xml:space="preserve">Most human collector agents have other human agents who stay at home. Even though their points do not move on the map, the human model still </w:t>
      </w:r>
      <w:del w:id="100" w:author="Judy Mak" w:date="2019-02-10T22:09:00Z">
        <w:r w:rsidDel="00FC170F">
          <w:rPr>
            <w:rFonts w:ascii="Times New Roman" w:hAnsi="Times New Roman" w:cs="Times New Roman"/>
          </w:rPr>
          <w:delText>ages humans every step, and humans out-migrate, re-migrate, marry, give birth, and die.</w:delText>
        </w:r>
      </w:del>
      <w:ins w:id="101" w:author="Judy Mak" w:date="2019-02-10T22:09:00Z">
        <w:r w:rsidR="00FC170F">
          <w:rPr>
            <w:rFonts w:ascii="Times New Roman" w:hAnsi="Times New Roman" w:cs="Times New Roman"/>
          </w:rPr>
          <w:t>models human demographics every step.</w:t>
        </w:r>
      </w:ins>
      <w:r>
        <w:rPr>
          <w:rFonts w:ascii="Times New Roman" w:hAnsi="Times New Roman" w:cs="Times New Roman"/>
        </w:rPr>
        <w:t xml:space="preserve"> Data from FNNR residents from the two villages near Yangaoping were used</w:t>
      </w:r>
      <w:ins w:id="102" w:author="Judy Mak" w:date="2019-02-10T22:09:00Z">
        <w:r w:rsidR="00FC170F">
          <w:rPr>
            <w:rFonts w:ascii="Times New Roman" w:hAnsi="Times New Roman" w:cs="Times New Roman"/>
          </w:rPr>
          <w:t>, though future generations (once the mod</w:t>
        </w:r>
      </w:ins>
      <w:ins w:id="103" w:author="Judy Mak" w:date="2019-02-10T22:10:00Z">
        <w:r w:rsidR="00FC170F">
          <w:rPr>
            <w:rFonts w:ascii="Times New Roman" w:hAnsi="Times New Roman" w:cs="Times New Roman"/>
          </w:rPr>
          <w:t>el starts generating newborn humans) are generated</w:t>
        </w:r>
      </w:ins>
      <w:r>
        <w:rPr>
          <w:rFonts w:ascii="Times New Roman" w:hAnsi="Times New Roman" w:cs="Times New Roman"/>
        </w:rPr>
        <w:t>.</w:t>
      </w:r>
      <w:ins w:id="104" w:author="Judy Mak" w:date="2019-02-10T23:12:00Z">
        <w:r w:rsidR="00740849">
          <w:rPr>
            <w:rFonts w:ascii="Times New Roman" w:hAnsi="Times New Roman" w:cs="Times New Roman"/>
          </w:rPr>
          <w:t xml:space="preserve"> Finally, households are not their own agent, but each human agent is tied to a household </w:t>
        </w:r>
      </w:ins>
      <w:ins w:id="105" w:author="Judy Mak" w:date="2019-02-10T23:13:00Z">
        <w:r w:rsidR="007D229D">
          <w:rPr>
            <w:rFonts w:ascii="Times New Roman" w:hAnsi="Times New Roman" w:cs="Times New Roman"/>
          </w:rPr>
          <w:t>ID</w:t>
        </w:r>
      </w:ins>
      <w:ins w:id="106" w:author="Judy Mak" w:date="2019-02-10T23:12:00Z">
        <w:r w:rsidR="00740849">
          <w:rPr>
            <w:rFonts w:ascii="Times New Roman" w:hAnsi="Times New Roman" w:cs="Times New Roman"/>
          </w:rPr>
          <w:t xml:space="preserve">, which updates household attributes through </w:t>
        </w:r>
      </w:ins>
      <w:ins w:id="107" w:author="Judy Mak" w:date="2019-02-10T23:13:00Z">
        <w:r w:rsidR="00740849">
          <w:rPr>
            <w:rFonts w:ascii="Times New Roman" w:hAnsi="Times New Roman" w:cs="Times New Roman"/>
          </w:rPr>
          <w:t xml:space="preserve">global </w:t>
        </w:r>
      </w:ins>
      <w:ins w:id="108" w:author="Judy Mak" w:date="2019-02-10T23:12:00Z">
        <w:r w:rsidR="00740849">
          <w:rPr>
            <w:rFonts w:ascii="Times New Roman" w:hAnsi="Times New Roman" w:cs="Times New Roman"/>
          </w:rPr>
          <w:t>lists.</w:t>
        </w:r>
      </w:ins>
    </w:p>
    <w:p w14:paraId="53469114" w14:textId="553892D7" w:rsidR="00FC170F" w:rsidRDefault="00FC170F">
      <w:pPr>
        <w:rPr>
          <w:ins w:id="109" w:author="Judy Mak" w:date="2019-02-10T22:10:00Z"/>
          <w:rFonts w:ascii="Times New Roman" w:hAnsi="Times New Roman" w:cs="Times New Roman"/>
        </w:rPr>
      </w:pPr>
    </w:p>
    <w:p w14:paraId="7666357E" w14:textId="10418AF2" w:rsidR="00FC170F" w:rsidRDefault="00FC170F">
      <w:pPr>
        <w:rPr>
          <w:ins w:id="110" w:author="Judy Mak" w:date="2019-02-10T23:11:00Z"/>
          <w:rFonts w:ascii="Times New Roman" w:hAnsi="Times New Roman" w:cs="Times New Roman"/>
        </w:rPr>
      </w:pPr>
      <w:ins w:id="111" w:author="Judy Mak" w:date="2019-02-10T22:10:00Z">
        <w:r>
          <w:rPr>
            <w:rFonts w:ascii="Times New Roman" w:hAnsi="Times New Roman" w:cs="Times New Roman"/>
          </w:rPr>
          <w:t>Every step, human agents:</w:t>
        </w:r>
      </w:ins>
    </w:p>
    <w:p w14:paraId="3D7C314B" w14:textId="16FE45F1" w:rsidR="00740849" w:rsidRDefault="00740849" w:rsidP="00740849">
      <w:pPr>
        <w:pStyle w:val="ListParagraph"/>
        <w:numPr>
          <w:ilvl w:val="0"/>
          <w:numId w:val="4"/>
        </w:numPr>
        <w:rPr>
          <w:ins w:id="112" w:author="Judy Mak" w:date="2019-02-10T23:11:00Z"/>
          <w:rFonts w:ascii="Times New Roman" w:hAnsi="Times New Roman" w:cs="Times New Roman"/>
        </w:rPr>
      </w:pPr>
      <w:ins w:id="113" w:author="Judy Mak" w:date="2019-02-10T23:11:00Z">
        <w:r>
          <w:rPr>
            <w:rFonts w:ascii="Times New Roman" w:hAnsi="Times New Roman" w:cs="Times New Roman"/>
          </w:rPr>
          <w:t>Set work and education status and death rates based on their age category</w:t>
        </w:r>
      </w:ins>
    </w:p>
    <w:p w14:paraId="33CDE46D" w14:textId="5FF6C082" w:rsidR="00740849" w:rsidRDefault="00740849" w:rsidP="00740849">
      <w:pPr>
        <w:pStyle w:val="ListParagraph"/>
        <w:numPr>
          <w:ilvl w:val="0"/>
          <w:numId w:val="4"/>
        </w:numPr>
        <w:rPr>
          <w:ins w:id="114" w:author="Judy Mak" w:date="2019-02-10T23:11:00Z"/>
          <w:rFonts w:ascii="Times New Roman" w:hAnsi="Times New Roman" w:cs="Times New Roman"/>
        </w:rPr>
      </w:pPr>
      <w:ins w:id="115" w:author="Judy Mak" w:date="2019-02-10T23:11:00Z">
        <w:r>
          <w:rPr>
            <w:rFonts w:ascii="Times New Roman" w:hAnsi="Times New Roman" w:cs="Times New Roman"/>
          </w:rPr>
          <w:t>Age and upgrade age categories if they have aged to the next one</w:t>
        </w:r>
      </w:ins>
    </w:p>
    <w:p w14:paraId="184425B4" w14:textId="77628F1A" w:rsidR="00740849" w:rsidRDefault="00740849" w:rsidP="00740849">
      <w:pPr>
        <w:pStyle w:val="ListParagraph"/>
        <w:numPr>
          <w:ilvl w:val="0"/>
          <w:numId w:val="4"/>
        </w:numPr>
        <w:rPr>
          <w:ins w:id="116" w:author="Judy Mak" w:date="2019-02-10T23:12:00Z"/>
          <w:rFonts w:ascii="Times New Roman" w:hAnsi="Times New Roman" w:cs="Times New Roman"/>
        </w:rPr>
      </w:pPr>
      <w:ins w:id="117" w:author="Judy Mak" w:date="2019-02-10T23:11:00Z">
        <w:r>
          <w:rPr>
            <w:rFonts w:ascii="Times New Roman" w:hAnsi="Times New Roman" w:cs="Times New Roman"/>
          </w:rPr>
          <w:t>Migrate</w:t>
        </w:r>
      </w:ins>
      <w:ins w:id="118" w:author="Judy Mak" w:date="2019-02-10T23:12:00Z">
        <w:r>
          <w:rPr>
            <w:rFonts w:ascii="Times New Roman" w:hAnsi="Times New Roman" w:cs="Times New Roman"/>
          </w:rPr>
          <w:t>, whether temporarily due to S. Yang’s formula to possibly send remittances, or permanently due to college (rare)</w:t>
        </w:r>
      </w:ins>
    </w:p>
    <w:p w14:paraId="1B18E35D" w14:textId="0A27B785" w:rsidR="00740849" w:rsidRDefault="00740849" w:rsidP="00740849">
      <w:pPr>
        <w:pStyle w:val="ListParagraph"/>
        <w:numPr>
          <w:ilvl w:val="0"/>
          <w:numId w:val="4"/>
        </w:numPr>
        <w:rPr>
          <w:ins w:id="119" w:author="Judy Mak" w:date="2019-02-10T23:12:00Z"/>
          <w:rFonts w:ascii="Times New Roman" w:hAnsi="Times New Roman" w:cs="Times New Roman"/>
        </w:rPr>
      </w:pPr>
      <w:ins w:id="120" w:author="Judy Mak" w:date="2019-02-10T23:12:00Z">
        <w:r>
          <w:rPr>
            <w:rFonts w:ascii="Times New Roman" w:hAnsi="Times New Roman" w:cs="Times New Roman"/>
          </w:rPr>
          <w:lastRenderedPageBreak/>
          <w:t>Return from migration, if applicable, and open up a spot for a new migrant (</w:t>
        </w:r>
      </w:ins>
      <w:ins w:id="121" w:author="Judy Mak" w:date="2019-02-10T23:17:00Z">
        <w:r w:rsidR="001A682A">
          <w:rPr>
            <w:rFonts w:ascii="Times New Roman" w:hAnsi="Times New Roman" w:cs="Times New Roman"/>
          </w:rPr>
          <w:t xml:space="preserve">since </w:t>
        </w:r>
      </w:ins>
      <w:bookmarkStart w:id="122" w:name="_GoBack"/>
      <w:bookmarkEnd w:id="122"/>
      <w:ins w:id="123" w:author="Judy Mak" w:date="2019-02-10T23:12:00Z">
        <w:r>
          <w:rPr>
            <w:rFonts w:ascii="Times New Roman" w:hAnsi="Times New Roman" w:cs="Times New Roman"/>
          </w:rPr>
          <w:t>each household is only allowed one migrant)</w:t>
        </w:r>
      </w:ins>
    </w:p>
    <w:p w14:paraId="42B5E4F2" w14:textId="3EED7712" w:rsidR="00740849" w:rsidRDefault="006F533D" w:rsidP="00740849">
      <w:pPr>
        <w:pStyle w:val="ListParagraph"/>
        <w:numPr>
          <w:ilvl w:val="0"/>
          <w:numId w:val="4"/>
        </w:numPr>
        <w:rPr>
          <w:ins w:id="124" w:author="Judy Mak" w:date="2019-02-10T23:13:00Z"/>
          <w:rFonts w:ascii="Times New Roman" w:hAnsi="Times New Roman" w:cs="Times New Roman"/>
        </w:rPr>
      </w:pPr>
      <w:ins w:id="125" w:author="Judy Mak" w:date="2019-02-10T23:13:00Z">
        <w:r>
          <w:rPr>
            <w:rFonts w:ascii="Times New Roman" w:hAnsi="Times New Roman" w:cs="Times New Roman"/>
          </w:rPr>
          <w:t>Gather resources, which moves them on the grid in the visualization (seen if server.py is run, otherwise only serves to affect monkey movement in graph.py)</w:t>
        </w:r>
      </w:ins>
    </w:p>
    <w:p w14:paraId="549DA5C6" w14:textId="646C1B42" w:rsidR="006F533D" w:rsidRDefault="006F533D" w:rsidP="00740849">
      <w:pPr>
        <w:pStyle w:val="ListParagraph"/>
        <w:numPr>
          <w:ilvl w:val="0"/>
          <w:numId w:val="4"/>
        </w:numPr>
        <w:rPr>
          <w:ins w:id="126" w:author="Judy Mak" w:date="2019-02-10T23:14:00Z"/>
          <w:rFonts w:ascii="Times New Roman" w:hAnsi="Times New Roman" w:cs="Times New Roman"/>
        </w:rPr>
      </w:pPr>
      <w:ins w:id="127" w:author="Judy Mak" w:date="2019-02-10T23:14:00Z">
        <w:r>
          <w:rPr>
            <w:rFonts w:ascii="Times New Roman" w:hAnsi="Times New Roman" w:cs="Times New Roman"/>
          </w:rPr>
          <w:t>Determine if they should be named the head of the household (if the past one has died or migrated); usually, only those of working status/of age can be named the head of the household</w:t>
        </w:r>
      </w:ins>
    </w:p>
    <w:p w14:paraId="225EAAA4" w14:textId="2B2D5583" w:rsidR="006F533D" w:rsidRDefault="006F533D" w:rsidP="00740849">
      <w:pPr>
        <w:pStyle w:val="ListParagraph"/>
        <w:numPr>
          <w:ilvl w:val="0"/>
          <w:numId w:val="4"/>
        </w:numPr>
        <w:rPr>
          <w:ins w:id="128" w:author="Judy Mak" w:date="2019-02-10T23:14:00Z"/>
          <w:rFonts w:ascii="Times New Roman" w:hAnsi="Times New Roman" w:cs="Times New Roman"/>
        </w:rPr>
      </w:pPr>
      <w:ins w:id="129" w:author="Judy Mak" w:date="2019-02-10T23:14:00Z">
        <w:r>
          <w:rPr>
            <w:rFonts w:ascii="Times New Roman" w:hAnsi="Times New Roman" w:cs="Times New Roman"/>
          </w:rPr>
          <w:t>Marry, if of age and a certain random chance has been met</w:t>
        </w:r>
      </w:ins>
    </w:p>
    <w:p w14:paraId="05364A73" w14:textId="2733248F" w:rsidR="006F533D" w:rsidRDefault="006F533D" w:rsidP="00740849">
      <w:pPr>
        <w:pStyle w:val="ListParagraph"/>
        <w:numPr>
          <w:ilvl w:val="0"/>
          <w:numId w:val="4"/>
        </w:numPr>
        <w:rPr>
          <w:ins w:id="130" w:author="Judy Mak" w:date="2019-02-10T23:14:00Z"/>
          <w:rFonts w:ascii="Times New Roman" w:hAnsi="Times New Roman" w:cs="Times New Roman"/>
        </w:rPr>
      </w:pPr>
      <w:ins w:id="131" w:author="Judy Mak" w:date="2019-02-10T23:14:00Z">
        <w:r>
          <w:rPr>
            <w:rFonts w:ascii="Times New Roman" w:hAnsi="Times New Roman" w:cs="Times New Roman"/>
          </w:rPr>
          <w:t>Die, according to a random chance as determined by their age category</w:t>
        </w:r>
      </w:ins>
    </w:p>
    <w:p w14:paraId="663C2338" w14:textId="3885E997" w:rsidR="006F533D" w:rsidRPr="006F533D" w:rsidRDefault="006F533D" w:rsidP="006F533D">
      <w:pPr>
        <w:pStyle w:val="ListParagraph"/>
        <w:numPr>
          <w:ilvl w:val="0"/>
          <w:numId w:val="4"/>
        </w:numPr>
        <w:rPr>
          <w:ins w:id="132" w:author="Judy Mak" w:date="2019-02-10T22:10:00Z"/>
          <w:rFonts w:ascii="Times New Roman" w:hAnsi="Times New Roman" w:cs="Times New Roman"/>
          <w:rPrChange w:id="133" w:author="Judy Mak" w:date="2019-02-10T23:17:00Z">
            <w:rPr>
              <w:ins w:id="134" w:author="Judy Mak" w:date="2019-02-10T22:10:00Z"/>
            </w:rPr>
          </w:rPrChange>
        </w:rPr>
        <w:pPrChange w:id="135" w:author="Judy Mak" w:date="2019-02-10T23:17:00Z">
          <w:pPr/>
        </w:pPrChange>
      </w:pPr>
      <w:ins w:id="136" w:author="Judy Mak" w:date="2019-02-10T23:14:00Z">
        <w:r>
          <w:rPr>
            <w:rFonts w:ascii="Times New Roman" w:hAnsi="Times New Roman" w:cs="Times New Roman"/>
          </w:rPr>
          <w:t xml:space="preserve">Give </w:t>
        </w:r>
      </w:ins>
      <w:ins w:id="137" w:author="Judy Mak" w:date="2019-02-10T23:15:00Z">
        <w:r>
          <w:rPr>
            <w:rFonts w:ascii="Times New Roman" w:hAnsi="Times New Roman" w:cs="Times New Roman"/>
          </w:rPr>
          <w:t xml:space="preserve">birth, if of the correct age/gender (2 = female) and the time interval for births is high enough; each female can only give birth a certain amount before her life plan maximum threshold </w:t>
        </w:r>
      </w:ins>
      <w:ins w:id="138" w:author="Judy Mak" w:date="2019-02-10T23:16:00Z">
        <w:r>
          <w:rPr>
            <w:rFonts w:ascii="Times New Roman" w:hAnsi="Times New Roman" w:cs="Times New Roman"/>
          </w:rPr>
          <w:t xml:space="preserve">of # of children </w:t>
        </w:r>
      </w:ins>
      <w:ins w:id="139" w:author="Judy Mak" w:date="2019-02-10T23:15:00Z">
        <w:r>
          <w:rPr>
            <w:rFonts w:ascii="Times New Roman" w:hAnsi="Times New Roman" w:cs="Times New Roman"/>
          </w:rPr>
          <w:t>is reached</w:t>
        </w:r>
      </w:ins>
      <w:ins w:id="140" w:author="Judy Mak" w:date="2019-02-10T23:16:00Z">
        <w:r>
          <w:rPr>
            <w:rFonts w:ascii="Times New Roman" w:hAnsi="Times New Roman" w:cs="Times New Roman"/>
          </w:rPr>
          <w:t>,</w:t>
        </w:r>
      </w:ins>
      <w:ins w:id="141" w:author="Judy Mak" w:date="2019-02-10T23:15:00Z">
        <w:r>
          <w:rPr>
            <w:rFonts w:ascii="Times New Roman" w:hAnsi="Times New Roman" w:cs="Times New Roman"/>
          </w:rPr>
          <w:t xml:space="preserve"> </w:t>
        </w:r>
      </w:ins>
      <w:ins w:id="142" w:author="Judy Mak" w:date="2019-02-10T23:16:00Z">
        <w:r>
          <w:rPr>
            <w:rFonts w:ascii="Times New Roman" w:hAnsi="Times New Roman" w:cs="Times New Roman"/>
          </w:rPr>
          <w:t>and only</w:t>
        </w:r>
      </w:ins>
      <w:ins w:id="143" w:author="Judy Mak" w:date="2019-02-10T23:15:00Z">
        <w:r>
          <w:rPr>
            <w:rFonts w:ascii="Times New Roman" w:hAnsi="Times New Roman" w:cs="Times New Roman"/>
          </w:rPr>
          <w:t xml:space="preserve"> if she is of birth-giving ag</w:t>
        </w:r>
      </w:ins>
      <w:ins w:id="144" w:author="Judy Mak" w:date="2019-02-10T23:16:00Z">
        <w:r>
          <w:rPr>
            <w:rFonts w:ascii="Times New Roman" w:hAnsi="Times New Roman" w:cs="Times New Roman"/>
          </w:rPr>
          <w:t>e and married</w:t>
        </w:r>
      </w:ins>
    </w:p>
    <w:p w14:paraId="71628C4F" w14:textId="77777777" w:rsidR="00FC170F" w:rsidRDefault="00FC170F">
      <w:pPr>
        <w:rPr>
          <w:rFonts w:ascii="Times New Roman" w:hAnsi="Times New Roman" w:cs="Times New Roman"/>
        </w:rPr>
      </w:pPr>
    </w:p>
    <w:p w14:paraId="1B880909" w14:textId="77777777" w:rsidR="00A04BD4" w:rsidRDefault="00A04BD4">
      <w:pPr>
        <w:rPr>
          <w:rFonts w:ascii="Times New Roman" w:hAnsi="Times New Roman" w:cs="Times New Roman"/>
        </w:rPr>
      </w:pPr>
    </w:p>
    <w:p w14:paraId="4CCF6EBE" w14:textId="261909E2" w:rsidR="00A04BD4" w:rsidRDefault="00334AC8">
      <w:pPr>
        <w:rPr>
          <w:ins w:id="145" w:author="Judy Mak" w:date="2019-02-10T23:07:00Z"/>
          <w:rFonts w:ascii="Times New Roman" w:hAnsi="Times New Roman" w:cs="Times New Roman"/>
        </w:rPr>
      </w:pPr>
      <w:r>
        <w:rPr>
          <w:rFonts w:ascii="Times New Roman" w:hAnsi="Times New Roman" w:cs="Times New Roman"/>
        </w:rPr>
        <w:t>This module a</w:t>
      </w:r>
      <w:r w:rsidR="00A04BD4">
        <w:rPr>
          <w:rFonts w:ascii="Times New Roman" w:hAnsi="Times New Roman" w:cs="Times New Roman"/>
        </w:rPr>
        <w:t>lso contains the Resource agent class, even though it does not currently need to be an ‘agent’ in the sense that they do not dynamically change.</w:t>
      </w:r>
    </w:p>
    <w:p w14:paraId="299CF3CD" w14:textId="0541CB01" w:rsidR="005919AD" w:rsidRDefault="005919AD">
      <w:pPr>
        <w:rPr>
          <w:ins w:id="146" w:author="Judy Mak" w:date="2019-02-10T23:07:00Z"/>
          <w:rFonts w:ascii="Times New Roman" w:hAnsi="Times New Roman" w:cs="Times New Roman"/>
        </w:rPr>
      </w:pPr>
    </w:p>
    <w:p w14:paraId="48159C6F" w14:textId="4ED2405D" w:rsidR="005919AD" w:rsidRDefault="005919AD">
      <w:pPr>
        <w:rPr>
          <w:ins w:id="147" w:author="Judy Mak" w:date="2019-02-10T23:08:00Z"/>
          <w:rFonts w:ascii="Times New Roman" w:hAnsi="Times New Roman" w:cs="Times New Roman"/>
        </w:rPr>
      </w:pPr>
      <w:ins w:id="148" w:author="Judy Mak" w:date="2019-02-10T23:07:00Z">
        <w:r>
          <w:rPr>
            <w:rFonts w:ascii="Times New Roman" w:hAnsi="Times New Roman" w:cs="Times New Roman"/>
          </w:rPr>
          <w:t xml:space="preserve">land.py </w:t>
        </w:r>
        <w:r w:rsidR="00BB20B2">
          <w:rPr>
            <w:rFonts w:ascii="Times New Roman" w:hAnsi="Times New Roman" w:cs="Times New Roman"/>
          </w:rPr>
          <w:t>–</w:t>
        </w:r>
        <w:r>
          <w:rPr>
            <w:rFonts w:ascii="Times New Roman" w:hAnsi="Times New Roman" w:cs="Times New Roman"/>
          </w:rPr>
          <w:t xml:space="preserve"> contains</w:t>
        </w:r>
        <w:r w:rsidR="00BB20B2">
          <w:rPr>
            <w:rFonts w:ascii="Times New Roman" w:hAnsi="Times New Roman" w:cs="Times New Roman"/>
          </w:rPr>
          <w:t xml:space="preserve"> the Land agent class, which represents each individual land parcel owned by all households. The land parcel comes from S. Yang’s data and do no</w:t>
        </w:r>
      </w:ins>
      <w:ins w:id="149" w:author="Judy Mak" w:date="2019-02-10T23:08:00Z">
        <w:r w:rsidR="00BB20B2">
          <w:rPr>
            <w:rFonts w:ascii="Times New Roman" w:hAnsi="Times New Roman" w:cs="Times New Roman"/>
          </w:rPr>
          <w:t>t change in total quantity during the model run. These agents are only represented in the demographic run (graph.py), not in the visualization (server.py).</w:t>
        </w:r>
      </w:ins>
    </w:p>
    <w:p w14:paraId="72FC0F77" w14:textId="4AEA46B6" w:rsidR="00BB20B2" w:rsidRDefault="00BB20B2">
      <w:pPr>
        <w:rPr>
          <w:ins w:id="150" w:author="Judy Mak" w:date="2019-02-10T23:08:00Z"/>
          <w:rFonts w:ascii="Times New Roman" w:hAnsi="Times New Roman" w:cs="Times New Roman"/>
        </w:rPr>
      </w:pPr>
    </w:p>
    <w:p w14:paraId="18A77EF9" w14:textId="2B0D77BB" w:rsidR="00BB20B2" w:rsidRDefault="00BB20B2">
      <w:pPr>
        <w:rPr>
          <w:ins w:id="151" w:author="Judy Mak" w:date="2019-02-10T23:08:00Z"/>
          <w:rFonts w:ascii="Times New Roman" w:hAnsi="Times New Roman" w:cs="Times New Roman"/>
        </w:rPr>
      </w:pPr>
      <w:ins w:id="152" w:author="Judy Mak" w:date="2019-02-10T23:08:00Z">
        <w:r>
          <w:rPr>
            <w:rFonts w:ascii="Times New Roman" w:hAnsi="Times New Roman" w:cs="Times New Roman"/>
          </w:rPr>
          <w:t>Every step, land agents:</w:t>
        </w:r>
      </w:ins>
    </w:p>
    <w:p w14:paraId="3EB714A1" w14:textId="249FBE28" w:rsidR="00BB20B2" w:rsidRDefault="00BB20B2" w:rsidP="00BB20B2">
      <w:pPr>
        <w:pStyle w:val="ListParagraph"/>
        <w:numPr>
          <w:ilvl w:val="0"/>
          <w:numId w:val="4"/>
        </w:numPr>
        <w:rPr>
          <w:ins w:id="153" w:author="Judy Mak" w:date="2019-02-10T23:09:00Z"/>
          <w:rFonts w:ascii="Times New Roman" w:hAnsi="Times New Roman" w:cs="Times New Roman"/>
        </w:rPr>
      </w:pPr>
      <w:ins w:id="154" w:author="Judy Mak" w:date="2019-02-10T23:08:00Z">
        <w:r>
          <w:rPr>
            <w:rFonts w:ascii="Times New Roman" w:hAnsi="Times New Roman" w:cs="Times New Roman"/>
          </w:rPr>
          <w:t xml:space="preserve">Have a small chance of converting to GTGP if non-GTGP, or vice-versa (the original formula </w:t>
        </w:r>
      </w:ins>
      <w:ins w:id="155" w:author="Judy Mak" w:date="2019-02-10T23:09:00Z">
        <w:r>
          <w:rPr>
            <w:rFonts w:ascii="Times New Roman" w:hAnsi="Times New Roman" w:cs="Times New Roman"/>
          </w:rPr>
          <w:t>a yearly chance, but each step represents 5 days; this is accounted for)</w:t>
        </w:r>
      </w:ins>
    </w:p>
    <w:p w14:paraId="1F4ECE7D" w14:textId="0596BF16" w:rsidR="00BB20B2" w:rsidRPr="00BB20B2" w:rsidRDefault="00BB20B2" w:rsidP="00BB20B2">
      <w:pPr>
        <w:pStyle w:val="ListParagraph"/>
        <w:numPr>
          <w:ilvl w:val="0"/>
          <w:numId w:val="4"/>
        </w:numPr>
        <w:rPr>
          <w:ins w:id="156" w:author="Judy Mak" w:date="2019-02-08T21:30:00Z"/>
          <w:rFonts w:ascii="Times New Roman" w:hAnsi="Times New Roman" w:cs="Times New Roman"/>
          <w:rPrChange w:id="157" w:author="Judy Mak" w:date="2019-02-10T23:08:00Z">
            <w:rPr>
              <w:ins w:id="158" w:author="Judy Mak" w:date="2019-02-08T21:30:00Z"/>
            </w:rPr>
          </w:rPrChange>
        </w:rPr>
        <w:pPrChange w:id="159" w:author="Judy Mak" w:date="2019-02-10T23:08:00Z">
          <w:pPr/>
        </w:pPrChange>
      </w:pPr>
      <w:ins w:id="160" w:author="Judy Mak" w:date="2019-02-10T23:09:00Z">
        <w:r>
          <w:rPr>
            <w:rFonts w:ascii="Times New Roman" w:hAnsi="Times New Roman" w:cs="Times New Roman"/>
          </w:rPr>
          <w:t>Update their crop prices, unit outputs, and other attributes based on their GTGP status</w:t>
        </w:r>
      </w:ins>
    </w:p>
    <w:p w14:paraId="0A1E638F" w14:textId="4ADE20D1" w:rsidR="008B484E" w:rsidRDefault="008B484E">
      <w:pPr>
        <w:rPr>
          <w:ins w:id="161" w:author="Judy Mak" w:date="2019-02-08T21:30:00Z"/>
          <w:rFonts w:ascii="Times New Roman" w:hAnsi="Times New Roman" w:cs="Times New Roman"/>
        </w:rPr>
      </w:pPr>
    </w:p>
    <w:p w14:paraId="469DD0C9" w14:textId="4736115B" w:rsidR="008B484E" w:rsidRDefault="008B484E">
      <w:pPr>
        <w:rPr>
          <w:ins w:id="162" w:author="Judy Mak" w:date="2019-02-08T21:32:00Z"/>
          <w:rFonts w:ascii="Times New Roman" w:hAnsi="Times New Roman" w:cs="Times New Roman"/>
        </w:rPr>
      </w:pPr>
      <w:ins w:id="163" w:author="Judy Mak" w:date="2019-02-08T21:30:00Z">
        <w:r w:rsidRPr="008B484E">
          <w:rPr>
            <w:rFonts w:ascii="Times New Roman" w:hAnsi="Times New Roman" w:cs="Times New Roman"/>
            <w:b/>
            <w:rPrChange w:id="164" w:author="Judy Mak" w:date="2019-02-08T21:30:00Z">
              <w:rPr>
                <w:rFonts w:ascii="Times New Roman" w:hAnsi="Times New Roman" w:cs="Times New Roman"/>
              </w:rPr>
            </w:rPrChange>
          </w:rPr>
          <w:t>fnnr_config_file.py</w:t>
        </w:r>
        <w:r>
          <w:rPr>
            <w:rFonts w:ascii="Times New Roman" w:hAnsi="Times New Roman" w:cs="Times New Roman"/>
          </w:rPr>
          <w:t xml:space="preserve"> – Edit the settings in this file to change parameters in your model run. These parameters include GTGP compensation type and amount, setting the simulation to run with or without humans, the number of monkey families/population of monkeys in</w:t>
        </w:r>
      </w:ins>
      <w:ins w:id="165" w:author="Judy Mak" w:date="2019-02-08T21:31:00Z">
        <w:r>
          <w:rPr>
            <w:rFonts w:ascii="Times New Roman" w:hAnsi="Times New Roman" w:cs="Times New Roman"/>
          </w:rPr>
          <w:t xml:space="preserve"> the reserve, and more.</w:t>
        </w:r>
      </w:ins>
    </w:p>
    <w:p w14:paraId="0044BC69" w14:textId="7CDC6048" w:rsidR="000A55B5" w:rsidRDefault="000A55B5">
      <w:pPr>
        <w:rPr>
          <w:ins w:id="166" w:author="Judy Mak" w:date="2019-02-08T21:32:00Z"/>
          <w:rFonts w:ascii="Times New Roman" w:hAnsi="Times New Roman" w:cs="Times New Roman"/>
        </w:rPr>
      </w:pPr>
      <w:ins w:id="167" w:author="Judy Mak" w:date="2019-02-08T21:32:00Z">
        <w:r>
          <w:rPr>
            <w:rFonts w:ascii="Times New Roman" w:hAnsi="Times New Roman" w:cs="Times New Roman"/>
          </w:rPr>
          <w:t>The settings are explained as follows</w:t>
        </w:r>
      </w:ins>
      <w:ins w:id="168" w:author="Judy Mak" w:date="2019-02-08T21:33:00Z">
        <w:r>
          <w:rPr>
            <w:rFonts w:ascii="Times New Roman" w:hAnsi="Times New Roman" w:cs="Times New Roman"/>
          </w:rPr>
          <w:t>, with the necessary Python variable type in parentheses</w:t>
        </w:r>
      </w:ins>
      <w:ins w:id="169" w:author="Judy Mak" w:date="2019-02-08T21:35:00Z">
        <w:r>
          <w:rPr>
            <w:rFonts w:ascii="Times New Roman" w:hAnsi="Times New Roman" w:cs="Times New Roman"/>
          </w:rPr>
          <w:t>, though there are also notes in the code comments</w:t>
        </w:r>
      </w:ins>
      <w:ins w:id="170" w:author="Judy Mak" w:date="2019-02-08T21:32:00Z">
        <w:r>
          <w:rPr>
            <w:rFonts w:ascii="Times New Roman" w:hAnsi="Times New Roman" w:cs="Times New Roman"/>
          </w:rPr>
          <w:t>:</w:t>
        </w:r>
      </w:ins>
    </w:p>
    <w:p w14:paraId="02D2576B" w14:textId="4D6457D4" w:rsidR="000A55B5" w:rsidRDefault="000A55B5" w:rsidP="000A55B5">
      <w:pPr>
        <w:pStyle w:val="ListParagraph"/>
        <w:numPr>
          <w:ilvl w:val="0"/>
          <w:numId w:val="3"/>
        </w:numPr>
        <w:rPr>
          <w:ins w:id="171" w:author="Judy Mak" w:date="2019-02-08T21:34:00Z"/>
          <w:rFonts w:ascii="Times New Roman" w:hAnsi="Times New Roman" w:cs="Times New Roman"/>
        </w:rPr>
      </w:pPr>
      <w:proofErr w:type="spellStart"/>
      <w:ins w:id="172" w:author="Judy Mak" w:date="2019-02-08T21:32:00Z">
        <w:r>
          <w:rPr>
            <w:rFonts w:ascii="Times New Roman" w:hAnsi="Times New Roman" w:cs="Times New Roman"/>
          </w:rPr>
          <w:t>r</w:t>
        </w:r>
        <w:r w:rsidRPr="000A55B5">
          <w:rPr>
            <w:rFonts w:ascii="Times New Roman" w:hAnsi="Times New Roman" w:cs="Times New Roman"/>
            <w:rPrChange w:id="173" w:author="Judy Mak" w:date="2019-02-08T21:32:00Z">
              <w:rPr/>
            </w:rPrChange>
          </w:rPr>
          <w:t>un_setting</w:t>
        </w:r>
        <w:proofErr w:type="spellEnd"/>
        <w:r>
          <w:rPr>
            <w:rFonts w:ascii="Times New Roman" w:hAnsi="Times New Roman" w:cs="Times New Roman"/>
          </w:rPr>
          <w:t xml:space="preserve"> </w:t>
        </w:r>
      </w:ins>
      <w:ins w:id="174" w:author="Judy Mak" w:date="2019-02-08T21:33:00Z">
        <w:r>
          <w:rPr>
            <w:rFonts w:ascii="Times New Roman" w:hAnsi="Times New Roman" w:cs="Times New Roman"/>
          </w:rPr>
          <w:t>(string)</w:t>
        </w:r>
      </w:ins>
      <w:ins w:id="175" w:author="Judy Mak" w:date="2019-02-08T21:32:00Z">
        <w:r w:rsidRPr="000A55B5">
          <w:rPr>
            <w:rFonts w:ascii="Times New Roman" w:hAnsi="Times New Roman" w:cs="Times New Roman"/>
            <w:rPrChange w:id="176" w:author="Judy Mak" w:date="2019-02-08T21:32:00Z">
              <w:rPr/>
            </w:rPrChange>
          </w:rPr>
          <w:t>:</w:t>
        </w:r>
        <w:r>
          <w:rPr>
            <w:rFonts w:ascii="Times New Roman" w:hAnsi="Times New Roman" w:cs="Times New Roman"/>
          </w:rPr>
          <w:t xml:space="preserve"> by default, run the model as a “</w:t>
        </w:r>
        <w:proofErr w:type="spellStart"/>
        <w:r>
          <w:rPr>
            <w:rFonts w:ascii="Times New Roman" w:hAnsi="Times New Roman" w:cs="Times New Roman"/>
          </w:rPr>
          <w:t>normal_run</w:t>
        </w:r>
      </w:ins>
      <w:proofErr w:type="spellEnd"/>
      <w:ins w:id="177" w:author="Judy Mak" w:date="2019-02-08T21:33:00Z">
        <w:r>
          <w:rPr>
            <w:rFonts w:ascii="Times New Roman" w:hAnsi="Times New Roman" w:cs="Times New Roman"/>
          </w:rPr>
          <w:t xml:space="preserve">;” </w:t>
        </w:r>
        <w:proofErr w:type="spellStart"/>
        <w:r>
          <w:rPr>
            <w:rFonts w:ascii="Times New Roman" w:hAnsi="Times New Roman" w:cs="Times New Roman"/>
          </w:rPr>
          <w:t>first_run</w:t>
        </w:r>
        <w:proofErr w:type="spellEnd"/>
        <w:r>
          <w:rPr>
            <w:rFonts w:ascii="Times New Roman" w:hAnsi="Times New Roman" w:cs="Times New Roman"/>
          </w:rPr>
          <w:t xml:space="preserve"> is an advanced for when you have expanded </w:t>
        </w:r>
      </w:ins>
      <w:ins w:id="178" w:author="Judy Mak" w:date="2019-02-08T21:34:00Z">
        <w:r>
          <w:rPr>
            <w:rFonts w:ascii="Times New Roman" w:hAnsi="Times New Roman" w:cs="Times New Roman"/>
          </w:rPr>
          <w:t xml:space="preserve">the model or </w:t>
        </w:r>
      </w:ins>
      <w:ins w:id="179" w:author="Judy Mak" w:date="2019-02-08T21:33:00Z">
        <w:r>
          <w:rPr>
            <w:rFonts w:ascii="Times New Roman" w:hAnsi="Times New Roman" w:cs="Times New Roman"/>
          </w:rPr>
          <w:t>have just loaded your own buffer files (see section 9 of this documentation)</w:t>
        </w:r>
      </w:ins>
    </w:p>
    <w:p w14:paraId="1D8A3C68" w14:textId="1F07F19E" w:rsidR="000A55B5" w:rsidRDefault="000A55B5" w:rsidP="000A55B5">
      <w:pPr>
        <w:pStyle w:val="ListParagraph"/>
        <w:numPr>
          <w:ilvl w:val="0"/>
          <w:numId w:val="3"/>
        </w:numPr>
        <w:rPr>
          <w:ins w:id="180" w:author="Judy Mak" w:date="2019-02-08T21:34:00Z"/>
          <w:rFonts w:ascii="Times New Roman" w:hAnsi="Times New Roman" w:cs="Times New Roman"/>
        </w:rPr>
      </w:pPr>
      <w:proofErr w:type="spellStart"/>
      <w:ins w:id="181" w:author="Judy Mak" w:date="2019-02-08T21:34:00Z">
        <w:r>
          <w:rPr>
            <w:rFonts w:ascii="Times New Roman" w:hAnsi="Times New Roman" w:cs="Times New Roman"/>
          </w:rPr>
          <w:t>plot_setting</w:t>
        </w:r>
        <w:proofErr w:type="spellEnd"/>
        <w:r>
          <w:rPr>
            <w:rFonts w:ascii="Times New Roman" w:hAnsi="Times New Roman" w:cs="Times New Roman"/>
          </w:rPr>
          <w:t xml:space="preserve"> (string): by default, it is False. True may generate errors because this is legacy code; it may be worked on later.</w:t>
        </w:r>
      </w:ins>
    </w:p>
    <w:p w14:paraId="0ECCEE1A" w14:textId="7158B5B5" w:rsidR="000A55B5" w:rsidRDefault="000A55B5" w:rsidP="000A55B5">
      <w:pPr>
        <w:pStyle w:val="ListParagraph"/>
        <w:numPr>
          <w:ilvl w:val="0"/>
          <w:numId w:val="3"/>
        </w:numPr>
        <w:rPr>
          <w:ins w:id="182" w:author="Judy Mak" w:date="2019-02-08T21:35:00Z"/>
          <w:rFonts w:ascii="Times New Roman" w:hAnsi="Times New Roman" w:cs="Times New Roman"/>
        </w:rPr>
      </w:pPr>
      <w:proofErr w:type="spellStart"/>
      <w:ins w:id="183" w:author="Judy Mak" w:date="2019-02-08T21:34:00Z">
        <w:r>
          <w:rPr>
            <w:rFonts w:ascii="Times New Roman" w:hAnsi="Times New Roman" w:cs="Times New Roman"/>
          </w:rPr>
          <w:t>family_setting</w:t>
        </w:r>
        <w:proofErr w:type="spellEnd"/>
        <w:r>
          <w:rPr>
            <w:rFonts w:ascii="Times New Roman" w:hAnsi="Times New Roman" w:cs="Times New Roman"/>
          </w:rPr>
          <w:t xml:space="preserve"> (</w:t>
        </w:r>
      </w:ins>
      <w:ins w:id="184" w:author="Judy Mak" w:date="2019-02-08T21:35:00Z">
        <w:r>
          <w:rPr>
            <w:rFonts w:ascii="Times New Roman" w:hAnsi="Times New Roman" w:cs="Times New Roman"/>
          </w:rPr>
          <w:t>integer</w:t>
        </w:r>
      </w:ins>
      <w:ins w:id="185" w:author="Judy Mak" w:date="2019-02-08T21:34:00Z">
        <w:r>
          <w:rPr>
            <w:rFonts w:ascii="Times New Roman" w:hAnsi="Times New Roman" w:cs="Times New Roman"/>
          </w:rPr>
          <w:t>): 20 by default. Represents the # of monkey families in the reserve.</w:t>
        </w:r>
      </w:ins>
    </w:p>
    <w:p w14:paraId="5799920C" w14:textId="2B70A2A7" w:rsidR="000A55B5" w:rsidRDefault="000A55B5" w:rsidP="000A55B5">
      <w:pPr>
        <w:pStyle w:val="ListParagraph"/>
        <w:numPr>
          <w:ilvl w:val="0"/>
          <w:numId w:val="3"/>
        </w:numPr>
        <w:rPr>
          <w:ins w:id="186" w:author="Judy Mak" w:date="2019-02-08T21:35:00Z"/>
          <w:rFonts w:ascii="Times New Roman" w:hAnsi="Times New Roman" w:cs="Times New Roman"/>
        </w:rPr>
      </w:pPr>
      <w:proofErr w:type="spellStart"/>
      <w:ins w:id="187" w:author="Judy Mak" w:date="2019-02-08T21:35:00Z">
        <w:r>
          <w:rPr>
            <w:rFonts w:ascii="Times New Roman" w:hAnsi="Times New Roman" w:cs="Times New Roman"/>
          </w:rPr>
          <w:t>year_setting</w:t>
        </w:r>
        <w:proofErr w:type="spellEnd"/>
        <w:r>
          <w:rPr>
            <w:rFonts w:ascii="Times New Roman" w:hAnsi="Times New Roman" w:cs="Times New Roman"/>
          </w:rPr>
          <w:t xml:space="preserve"> (integer): 10 by default. The number of years the model runs for. 1 year = 73 steps; 10 years = 730 steps; 20 years = 1460 steps.</w:t>
        </w:r>
      </w:ins>
    </w:p>
    <w:p w14:paraId="1B1CBAB2" w14:textId="63BE129C" w:rsidR="000A55B5" w:rsidRDefault="000A55B5" w:rsidP="000A55B5">
      <w:pPr>
        <w:pStyle w:val="ListParagraph"/>
        <w:numPr>
          <w:ilvl w:val="0"/>
          <w:numId w:val="3"/>
        </w:numPr>
        <w:rPr>
          <w:ins w:id="188" w:author="Judy Mak" w:date="2019-02-08T21:36:00Z"/>
          <w:rFonts w:ascii="Times New Roman" w:hAnsi="Times New Roman" w:cs="Times New Roman"/>
        </w:rPr>
      </w:pPr>
      <w:proofErr w:type="spellStart"/>
      <w:ins w:id="189" w:author="Judy Mak" w:date="2019-02-08T21:36:00Z">
        <w:r>
          <w:rPr>
            <w:rFonts w:ascii="Times New Roman" w:hAnsi="Times New Roman" w:cs="Times New Roman"/>
          </w:rPr>
          <w:t>h</w:t>
        </w:r>
      </w:ins>
      <w:ins w:id="190" w:author="Judy Mak" w:date="2019-02-08T21:35:00Z">
        <w:r>
          <w:rPr>
            <w:rFonts w:ascii="Times New Roman" w:hAnsi="Times New Roman" w:cs="Times New Roman"/>
          </w:rPr>
          <w:t>uman_setting</w:t>
        </w:r>
        <w:proofErr w:type="spellEnd"/>
        <w:r>
          <w:rPr>
            <w:rFonts w:ascii="Times New Roman" w:hAnsi="Times New Roman" w:cs="Times New Roman"/>
          </w:rPr>
          <w:t xml:space="preserve"> (string): “</w:t>
        </w:r>
        <w:proofErr w:type="spellStart"/>
        <w:r>
          <w:rPr>
            <w:rFonts w:ascii="Times New Roman" w:hAnsi="Times New Roman" w:cs="Times New Roman"/>
          </w:rPr>
          <w:t>with_hu</w:t>
        </w:r>
      </w:ins>
      <w:ins w:id="191" w:author="Judy Mak" w:date="2019-02-08T21:36:00Z">
        <w:r>
          <w:rPr>
            <w:rFonts w:ascii="Times New Roman" w:hAnsi="Times New Roman" w:cs="Times New Roman"/>
          </w:rPr>
          <w:t>mans</w:t>
        </w:r>
        <w:proofErr w:type="spellEnd"/>
        <w:r>
          <w:rPr>
            <w:rFonts w:ascii="Times New Roman" w:hAnsi="Times New Roman" w:cs="Times New Roman"/>
          </w:rPr>
          <w:t>” by default. Turning off the human setting will run the model (whether you run graph.py or the simulation in server.py) without any human activity.</w:t>
        </w:r>
      </w:ins>
    </w:p>
    <w:p w14:paraId="0DDCC5A3" w14:textId="20B35BC1" w:rsidR="000A55B5" w:rsidRDefault="000A55B5" w:rsidP="000A55B5">
      <w:pPr>
        <w:pStyle w:val="ListParagraph"/>
        <w:numPr>
          <w:ilvl w:val="0"/>
          <w:numId w:val="3"/>
        </w:numPr>
        <w:rPr>
          <w:ins w:id="192" w:author="Judy Mak" w:date="2019-02-08T21:36:00Z"/>
          <w:rFonts w:ascii="Times New Roman" w:hAnsi="Times New Roman" w:cs="Times New Roman"/>
        </w:rPr>
      </w:pPr>
      <w:proofErr w:type="spellStart"/>
      <w:ins w:id="193" w:author="Judy Mak" w:date="2019-02-08T21:36:00Z">
        <w:r>
          <w:rPr>
            <w:rFonts w:ascii="Times New Roman" w:hAnsi="Times New Roman" w:cs="Times New Roman"/>
          </w:rPr>
          <w:t>PES_span</w:t>
        </w:r>
        <w:proofErr w:type="spellEnd"/>
        <w:r>
          <w:rPr>
            <w:rFonts w:ascii="Times New Roman" w:hAnsi="Times New Roman" w:cs="Times New Roman"/>
          </w:rPr>
          <w:t xml:space="preserve"> (integer): how long the GTGP lasts, in years.</w:t>
        </w:r>
      </w:ins>
    </w:p>
    <w:p w14:paraId="20244D34" w14:textId="35837587" w:rsidR="000A55B5" w:rsidRDefault="000A55B5" w:rsidP="000A55B5">
      <w:pPr>
        <w:pStyle w:val="ListParagraph"/>
        <w:numPr>
          <w:ilvl w:val="0"/>
          <w:numId w:val="3"/>
        </w:numPr>
        <w:rPr>
          <w:ins w:id="194" w:author="Judy Mak" w:date="2019-02-08T21:37:00Z"/>
          <w:rFonts w:ascii="Times New Roman" w:hAnsi="Times New Roman" w:cs="Times New Roman"/>
        </w:rPr>
      </w:pPr>
      <w:proofErr w:type="spellStart"/>
      <w:ins w:id="195" w:author="Judy Mak" w:date="2019-02-08T21:36:00Z">
        <w:r>
          <w:rPr>
            <w:rFonts w:ascii="Times New Roman" w:hAnsi="Times New Roman" w:cs="Times New Roman"/>
          </w:rPr>
          <w:t>no_pay_par</w:t>
        </w:r>
      </w:ins>
      <w:ins w:id="196" w:author="Judy Mak" w:date="2019-02-08T21:37:00Z">
        <w:r>
          <w:rPr>
            <w:rFonts w:ascii="Times New Roman" w:hAnsi="Times New Roman" w:cs="Times New Roman"/>
          </w:rPr>
          <w:t>t</w:t>
        </w:r>
        <w:proofErr w:type="spellEnd"/>
        <w:r>
          <w:rPr>
            <w:rFonts w:ascii="Times New Roman" w:hAnsi="Times New Roman" w:cs="Times New Roman"/>
          </w:rPr>
          <w:t xml:space="preserve"> (integer): the chances a household will remain in the GTGP after it ends.</w:t>
        </w:r>
      </w:ins>
    </w:p>
    <w:p w14:paraId="0F4094B0" w14:textId="1142E5A0" w:rsidR="000A55B5" w:rsidRDefault="000A55B5" w:rsidP="000A55B5">
      <w:pPr>
        <w:pStyle w:val="ListParagraph"/>
        <w:numPr>
          <w:ilvl w:val="0"/>
          <w:numId w:val="3"/>
        </w:numPr>
        <w:rPr>
          <w:ins w:id="197" w:author="Judy Mak" w:date="2019-02-08T21:37:00Z"/>
          <w:rFonts w:ascii="Times New Roman" w:hAnsi="Times New Roman" w:cs="Times New Roman"/>
        </w:rPr>
      </w:pPr>
      <w:proofErr w:type="spellStart"/>
      <w:ins w:id="198" w:author="Judy Mak" w:date="2019-02-08T21:37:00Z">
        <w:r>
          <w:rPr>
            <w:rFonts w:ascii="Times New Roman" w:hAnsi="Times New Roman" w:cs="Times New Roman"/>
          </w:rPr>
          <w:t>min_threshold</w:t>
        </w:r>
        <w:proofErr w:type="spellEnd"/>
        <w:r>
          <w:rPr>
            <w:rFonts w:ascii="Times New Roman" w:hAnsi="Times New Roman" w:cs="Times New Roman"/>
          </w:rPr>
          <w:t xml:space="preserve"> (integer): very similar to </w:t>
        </w:r>
        <w:proofErr w:type="spellStart"/>
        <w:r>
          <w:rPr>
            <w:rFonts w:ascii="Times New Roman" w:hAnsi="Times New Roman" w:cs="Times New Roman"/>
          </w:rPr>
          <w:t>no_pay_part</w:t>
        </w:r>
        <w:proofErr w:type="spellEnd"/>
        <w:r>
          <w:rPr>
            <w:rFonts w:ascii="Times New Roman" w:hAnsi="Times New Roman" w:cs="Times New Roman"/>
          </w:rPr>
          <w:t>; see the pseudocode.</w:t>
        </w:r>
      </w:ins>
    </w:p>
    <w:p w14:paraId="4E6FE844" w14:textId="3300027E" w:rsidR="000A55B5" w:rsidRDefault="000A55B5" w:rsidP="000A55B5">
      <w:pPr>
        <w:pStyle w:val="ListParagraph"/>
        <w:numPr>
          <w:ilvl w:val="0"/>
          <w:numId w:val="3"/>
        </w:numPr>
        <w:rPr>
          <w:ins w:id="199" w:author="Judy Mak" w:date="2019-02-08T21:39:00Z"/>
          <w:rFonts w:ascii="Times New Roman" w:hAnsi="Times New Roman" w:cs="Times New Roman"/>
        </w:rPr>
      </w:pPr>
      <w:ins w:id="200" w:author="Judy Mak" w:date="2019-02-08T21:38:00Z">
        <w:r>
          <w:rPr>
            <w:rFonts w:ascii="Times New Roman" w:hAnsi="Times New Roman" w:cs="Times New Roman"/>
          </w:rPr>
          <w:t>s</w:t>
        </w:r>
      </w:ins>
      <w:ins w:id="201" w:author="Judy Mak" w:date="2019-02-08T21:37:00Z">
        <w:r>
          <w:rPr>
            <w:rFonts w:ascii="Times New Roman" w:hAnsi="Times New Roman" w:cs="Times New Roman"/>
          </w:rPr>
          <w:t>cenario</w:t>
        </w:r>
      </w:ins>
      <w:ins w:id="202" w:author="Judy Mak" w:date="2019-02-08T21:38:00Z">
        <w:r>
          <w:rPr>
            <w:rFonts w:ascii="Times New Roman" w:hAnsi="Times New Roman" w:cs="Times New Roman"/>
          </w:rPr>
          <w:t xml:space="preserve"> (string):</w:t>
        </w:r>
        <w:r w:rsidR="007E55F1">
          <w:rPr>
            <w:rFonts w:ascii="Times New Roman" w:hAnsi="Times New Roman" w:cs="Times New Roman"/>
          </w:rPr>
          <w:t xml:space="preserve"> “flat” by default; can also be “</w:t>
        </w:r>
        <w:proofErr w:type="spellStart"/>
        <w:r w:rsidR="007E55F1">
          <w:rPr>
            <w:rFonts w:ascii="Times New Roman" w:hAnsi="Times New Roman" w:cs="Times New Roman"/>
          </w:rPr>
          <w:t>land_type</w:t>
        </w:r>
        <w:proofErr w:type="spellEnd"/>
        <w:r w:rsidR="007E55F1">
          <w:rPr>
            <w:rFonts w:ascii="Times New Roman" w:hAnsi="Times New Roman" w:cs="Times New Roman"/>
          </w:rPr>
          <w:t>” or “time</w:t>
        </w:r>
      </w:ins>
      <w:ins w:id="203" w:author="Judy Mak" w:date="2019-02-08T21:39:00Z">
        <w:r w:rsidR="007E55F1">
          <w:rPr>
            <w:rFonts w:ascii="Times New Roman" w:hAnsi="Times New Roman" w:cs="Times New Roman"/>
          </w:rPr>
          <w:t xml:space="preserve">.” Defines the type of GTGP compensation scenario that occurs; </w:t>
        </w:r>
      </w:ins>
      <w:ins w:id="204" w:author="Judy Mak" w:date="2019-02-08T21:41:00Z">
        <w:r w:rsidR="007E55F1">
          <w:rPr>
            <w:rFonts w:ascii="Times New Roman" w:hAnsi="Times New Roman" w:cs="Times New Roman"/>
          </w:rPr>
          <w:t>‘</w:t>
        </w:r>
      </w:ins>
      <w:ins w:id="205" w:author="Judy Mak" w:date="2019-02-08T21:39:00Z">
        <w:r w:rsidR="007E55F1">
          <w:rPr>
            <w:rFonts w:ascii="Times New Roman" w:hAnsi="Times New Roman" w:cs="Times New Roman"/>
          </w:rPr>
          <w:t>flat</w:t>
        </w:r>
      </w:ins>
      <w:ins w:id="206" w:author="Judy Mak" w:date="2019-02-08T21:41:00Z">
        <w:r w:rsidR="007E55F1">
          <w:rPr>
            <w:rFonts w:ascii="Times New Roman" w:hAnsi="Times New Roman" w:cs="Times New Roman"/>
          </w:rPr>
          <w:t>’</w:t>
        </w:r>
      </w:ins>
      <w:ins w:id="207" w:author="Judy Mak" w:date="2019-02-08T21:39:00Z">
        <w:r w:rsidR="007E55F1">
          <w:rPr>
            <w:rFonts w:ascii="Times New Roman" w:hAnsi="Times New Roman" w:cs="Times New Roman"/>
          </w:rPr>
          <w:t xml:space="preserve"> means the same amount is paid the whole time. </w:t>
        </w:r>
      </w:ins>
      <w:ins w:id="208" w:author="Judy Mak" w:date="2019-02-08T21:40:00Z">
        <w:r w:rsidR="007E55F1">
          <w:rPr>
            <w:rFonts w:ascii="Times New Roman" w:hAnsi="Times New Roman" w:cs="Times New Roman"/>
          </w:rPr>
          <w:t xml:space="preserve">The </w:t>
        </w:r>
      </w:ins>
      <w:ins w:id="209" w:author="Judy Mak" w:date="2019-02-08T21:41:00Z">
        <w:r w:rsidR="007E55F1">
          <w:rPr>
            <w:rFonts w:ascii="Times New Roman" w:hAnsi="Times New Roman" w:cs="Times New Roman"/>
          </w:rPr>
          <w:t>‘</w:t>
        </w:r>
      </w:ins>
      <w:proofErr w:type="spellStart"/>
      <w:ins w:id="210" w:author="Judy Mak" w:date="2019-02-08T21:40:00Z">
        <w:r w:rsidR="007E55F1">
          <w:rPr>
            <w:rFonts w:ascii="Times New Roman" w:hAnsi="Times New Roman" w:cs="Times New Roman"/>
          </w:rPr>
          <w:t>l</w:t>
        </w:r>
      </w:ins>
      <w:ins w:id="211" w:author="Judy Mak" w:date="2019-02-08T21:39:00Z">
        <w:r w:rsidR="007E55F1">
          <w:rPr>
            <w:rFonts w:ascii="Times New Roman" w:hAnsi="Times New Roman" w:cs="Times New Roman"/>
          </w:rPr>
          <w:t>and_type</w:t>
        </w:r>
      </w:ins>
      <w:proofErr w:type="spellEnd"/>
      <w:ins w:id="212" w:author="Judy Mak" w:date="2019-02-08T21:41:00Z">
        <w:r w:rsidR="007E55F1">
          <w:rPr>
            <w:rFonts w:ascii="Times New Roman" w:hAnsi="Times New Roman" w:cs="Times New Roman"/>
          </w:rPr>
          <w:t>’</w:t>
        </w:r>
      </w:ins>
      <w:ins w:id="213" w:author="Judy Mak" w:date="2019-02-08T21:39:00Z">
        <w:r w:rsidR="007E55F1">
          <w:rPr>
            <w:rFonts w:ascii="Times New Roman" w:hAnsi="Times New Roman" w:cs="Times New Roman"/>
          </w:rPr>
          <w:t xml:space="preserve"> </w:t>
        </w:r>
      </w:ins>
      <w:ins w:id="214" w:author="Judy Mak" w:date="2019-02-08T21:40:00Z">
        <w:r w:rsidR="007E55F1">
          <w:rPr>
            <w:rFonts w:ascii="Times New Roman" w:hAnsi="Times New Roman" w:cs="Times New Roman"/>
          </w:rPr>
          <w:t xml:space="preserve">setting </w:t>
        </w:r>
      </w:ins>
      <w:ins w:id="215" w:author="Judy Mak" w:date="2019-02-08T21:39:00Z">
        <w:r w:rsidR="007E55F1">
          <w:rPr>
            <w:rFonts w:ascii="Times New Roman" w:hAnsi="Times New Roman" w:cs="Times New Roman"/>
          </w:rPr>
          <w:t xml:space="preserve">means that compensation varies between dry land and rice, and </w:t>
        </w:r>
      </w:ins>
      <w:ins w:id="216" w:author="Judy Mak" w:date="2019-02-08T21:41:00Z">
        <w:r w:rsidR="007E55F1">
          <w:rPr>
            <w:rFonts w:ascii="Times New Roman" w:hAnsi="Times New Roman" w:cs="Times New Roman"/>
          </w:rPr>
          <w:t>‘</w:t>
        </w:r>
      </w:ins>
      <w:ins w:id="217" w:author="Judy Mak" w:date="2019-02-08T21:39:00Z">
        <w:r w:rsidR="007E55F1">
          <w:rPr>
            <w:rFonts w:ascii="Times New Roman" w:hAnsi="Times New Roman" w:cs="Times New Roman"/>
          </w:rPr>
          <w:t>time</w:t>
        </w:r>
      </w:ins>
      <w:ins w:id="218" w:author="Judy Mak" w:date="2019-02-08T21:41:00Z">
        <w:r w:rsidR="007E55F1">
          <w:rPr>
            <w:rFonts w:ascii="Times New Roman" w:hAnsi="Times New Roman" w:cs="Times New Roman"/>
          </w:rPr>
          <w:t>’</w:t>
        </w:r>
      </w:ins>
      <w:ins w:id="219" w:author="Judy Mak" w:date="2019-02-08T21:39:00Z">
        <w:r w:rsidR="007E55F1">
          <w:rPr>
            <w:rFonts w:ascii="Times New Roman" w:hAnsi="Times New Roman" w:cs="Times New Roman"/>
          </w:rPr>
          <w:t xml:space="preserve"> </w:t>
        </w:r>
        <w:r w:rsidR="007E55F1">
          <w:rPr>
            <w:rFonts w:ascii="Times New Roman" w:hAnsi="Times New Roman" w:cs="Times New Roman"/>
          </w:rPr>
          <w:lastRenderedPageBreak/>
          <w:t xml:space="preserve">means that compensation rises or </w:t>
        </w:r>
      </w:ins>
      <w:ins w:id="220" w:author="Judy Mak" w:date="2019-02-08T21:40:00Z">
        <w:r w:rsidR="007E55F1">
          <w:rPr>
            <w:rFonts w:ascii="Times New Roman" w:hAnsi="Times New Roman" w:cs="Times New Roman"/>
          </w:rPr>
          <w:t xml:space="preserve">is </w:t>
        </w:r>
      </w:ins>
      <w:ins w:id="221" w:author="Judy Mak" w:date="2019-02-08T21:39:00Z">
        <w:r w:rsidR="007E55F1">
          <w:rPr>
            <w:rFonts w:ascii="Times New Roman" w:hAnsi="Times New Roman" w:cs="Times New Roman"/>
          </w:rPr>
          <w:t>lower</w:t>
        </w:r>
      </w:ins>
      <w:ins w:id="222" w:author="Judy Mak" w:date="2019-02-08T21:40:00Z">
        <w:r w:rsidR="007E55F1">
          <w:rPr>
            <w:rFonts w:ascii="Times New Roman" w:hAnsi="Times New Roman" w:cs="Times New Roman"/>
          </w:rPr>
          <w:t>ed</w:t>
        </w:r>
      </w:ins>
      <w:ins w:id="223" w:author="Judy Mak" w:date="2019-02-08T21:39:00Z">
        <w:r w:rsidR="007E55F1">
          <w:rPr>
            <w:rFonts w:ascii="Times New Roman" w:hAnsi="Times New Roman" w:cs="Times New Roman"/>
          </w:rPr>
          <w:t xml:space="preserve"> after a certain amount of time </w:t>
        </w:r>
      </w:ins>
      <w:ins w:id="224" w:author="Judy Mak" w:date="2019-02-08T21:40:00Z">
        <w:r w:rsidR="007E55F1">
          <w:rPr>
            <w:rFonts w:ascii="Times New Roman" w:hAnsi="Times New Roman" w:cs="Times New Roman"/>
          </w:rPr>
          <w:t>(</w:t>
        </w:r>
      </w:ins>
      <w:ins w:id="225" w:author="Judy Mak" w:date="2019-02-08T21:41:00Z">
        <w:r w:rsidR="007E55F1">
          <w:rPr>
            <w:rFonts w:ascii="Times New Roman" w:hAnsi="Times New Roman" w:cs="Times New Roman"/>
          </w:rPr>
          <w:t>in the variable ‘</w:t>
        </w:r>
        <w:proofErr w:type="spellStart"/>
        <w:r w:rsidR="007E55F1">
          <w:rPr>
            <w:rFonts w:ascii="Times New Roman" w:hAnsi="Times New Roman" w:cs="Times New Roman"/>
          </w:rPr>
          <w:t>time_breakpoint</w:t>
        </w:r>
        <w:proofErr w:type="spellEnd"/>
        <w:r w:rsidR="007E55F1">
          <w:rPr>
            <w:rFonts w:ascii="Times New Roman" w:hAnsi="Times New Roman" w:cs="Times New Roman"/>
          </w:rPr>
          <w:t xml:space="preserve">’) </w:t>
        </w:r>
      </w:ins>
      <w:ins w:id="226" w:author="Judy Mak" w:date="2019-02-08T21:39:00Z">
        <w:r w:rsidR="007E55F1">
          <w:rPr>
            <w:rFonts w:ascii="Times New Roman" w:hAnsi="Times New Roman" w:cs="Times New Roman"/>
          </w:rPr>
          <w:t>has passed.</w:t>
        </w:r>
      </w:ins>
    </w:p>
    <w:p w14:paraId="0A2B3FE7" w14:textId="31480DE4" w:rsidR="007E55F1" w:rsidRDefault="007E55F1" w:rsidP="000A55B5">
      <w:pPr>
        <w:pStyle w:val="ListParagraph"/>
        <w:numPr>
          <w:ilvl w:val="0"/>
          <w:numId w:val="3"/>
        </w:numPr>
        <w:rPr>
          <w:ins w:id="227" w:author="Judy Mak" w:date="2019-02-08T21:40:00Z"/>
          <w:rFonts w:ascii="Times New Roman" w:hAnsi="Times New Roman" w:cs="Times New Roman"/>
        </w:rPr>
      </w:pPr>
      <w:proofErr w:type="spellStart"/>
      <w:ins w:id="228" w:author="Judy Mak" w:date="2019-02-08T21:40:00Z">
        <w:r>
          <w:rPr>
            <w:rFonts w:ascii="Times New Roman" w:hAnsi="Times New Roman" w:cs="Times New Roman"/>
          </w:rPr>
          <w:t>unit_comp</w:t>
        </w:r>
        <w:proofErr w:type="spellEnd"/>
        <w:r>
          <w:rPr>
            <w:rFonts w:ascii="Times New Roman" w:hAnsi="Times New Roman" w:cs="Times New Roman"/>
          </w:rPr>
          <w:t xml:space="preserve">_&lt;various&gt; determines the unit compensation depending on the ‘scenario’ variable. Only the </w:t>
        </w:r>
        <w:proofErr w:type="spellStart"/>
        <w:r>
          <w:rPr>
            <w:rFonts w:ascii="Times New Roman" w:hAnsi="Times New Roman" w:cs="Times New Roman"/>
          </w:rPr>
          <w:t>unit_comp</w:t>
        </w:r>
        <w:proofErr w:type="spellEnd"/>
        <w:r>
          <w:rPr>
            <w:rFonts w:ascii="Times New Roman" w:hAnsi="Times New Roman" w:cs="Times New Roman"/>
          </w:rPr>
          <w:t xml:space="preserve"> that applies to the set scenario variable will apply.</w:t>
        </w:r>
      </w:ins>
    </w:p>
    <w:p w14:paraId="5DD39150" w14:textId="1BF7C271" w:rsidR="007E55F1" w:rsidRDefault="007E55F1" w:rsidP="000A55B5">
      <w:pPr>
        <w:pStyle w:val="ListParagraph"/>
        <w:numPr>
          <w:ilvl w:val="0"/>
          <w:numId w:val="3"/>
        </w:numPr>
        <w:rPr>
          <w:ins w:id="229" w:author="Judy Mak" w:date="2019-02-08T21:42:00Z"/>
          <w:rFonts w:ascii="Times New Roman" w:hAnsi="Times New Roman" w:cs="Times New Roman"/>
        </w:rPr>
      </w:pPr>
      <w:proofErr w:type="spellStart"/>
      <w:ins w:id="230" w:author="Judy Mak" w:date="2019-02-08T21:41:00Z">
        <w:r>
          <w:rPr>
            <w:rFonts w:ascii="Times New Roman" w:hAnsi="Times New Roman" w:cs="Times New Roman"/>
          </w:rPr>
          <w:t>land_step_measure</w:t>
        </w:r>
        <w:proofErr w:type="spellEnd"/>
        <w:r>
          <w:rPr>
            <w:rFonts w:ascii="Times New Roman" w:hAnsi="Times New Roman" w:cs="Times New Roman"/>
          </w:rPr>
          <w:t>: default is 6; do not change unless the entire model’s time re</w:t>
        </w:r>
      </w:ins>
      <w:ins w:id="231" w:author="Judy Mak" w:date="2019-02-08T21:42:00Z">
        <w:r>
          <w:rPr>
            <w:rFonts w:ascii="Times New Roman" w:hAnsi="Times New Roman" w:cs="Times New Roman"/>
          </w:rPr>
          <w:t>solution changes. Only included as a variable because of the pseudocode.</w:t>
        </w:r>
      </w:ins>
    </w:p>
    <w:p w14:paraId="0AEB291E" w14:textId="592B40F8" w:rsidR="007E55F1" w:rsidRDefault="007E55F1" w:rsidP="000A55B5">
      <w:pPr>
        <w:pStyle w:val="ListParagraph"/>
        <w:numPr>
          <w:ilvl w:val="0"/>
          <w:numId w:val="3"/>
        </w:numPr>
        <w:rPr>
          <w:ins w:id="232" w:author="Judy Mak" w:date="2019-02-08T21:42:00Z"/>
          <w:rFonts w:ascii="Times New Roman" w:hAnsi="Times New Roman" w:cs="Times New Roman"/>
        </w:rPr>
      </w:pPr>
      <w:proofErr w:type="spellStart"/>
      <w:ins w:id="233" w:author="Judy Mak" w:date="2019-02-08T21:42:00Z">
        <w:r>
          <w:rPr>
            <w:rFonts w:ascii="Times New Roman" w:hAnsi="Times New Roman" w:cs="Times New Roman"/>
          </w:rPr>
          <w:t>random_walk_graph_setting</w:t>
        </w:r>
        <w:proofErr w:type="spellEnd"/>
        <w:r>
          <w:rPr>
            <w:rFonts w:ascii="Times New Roman" w:hAnsi="Times New Roman" w:cs="Times New Roman"/>
          </w:rPr>
          <w:t xml:space="preserve">: default is False; only set to True if </w:t>
        </w:r>
        <w:proofErr w:type="spellStart"/>
        <w:r>
          <w:rPr>
            <w:rFonts w:ascii="Times New Roman" w:hAnsi="Times New Roman" w:cs="Times New Roman"/>
          </w:rPr>
          <w:t>family_setting</w:t>
        </w:r>
        <w:proofErr w:type="spellEnd"/>
        <w:r>
          <w:rPr>
            <w:rFonts w:ascii="Times New Roman" w:hAnsi="Times New Roman" w:cs="Times New Roman"/>
          </w:rPr>
          <w:t xml:space="preserve"> = 1 and you want to generate a line pl</w:t>
        </w:r>
      </w:ins>
      <w:ins w:id="234" w:author="Judy Mak" w:date="2019-02-08T21:43:00Z">
        <w:r>
          <w:rPr>
            <w:rFonts w:ascii="Times New Roman" w:hAnsi="Times New Roman" w:cs="Times New Roman"/>
          </w:rPr>
          <w:t>ot</w:t>
        </w:r>
      </w:ins>
      <w:ins w:id="235" w:author="Judy Mak" w:date="2019-02-08T21:42:00Z">
        <w:r>
          <w:rPr>
            <w:rFonts w:ascii="Times New Roman" w:hAnsi="Times New Roman" w:cs="Times New Roman"/>
          </w:rPr>
          <w:t xml:space="preserve"> </w:t>
        </w:r>
      </w:ins>
      <w:ins w:id="236" w:author="Judy Mak" w:date="2019-02-08T21:43:00Z">
        <w:r>
          <w:rPr>
            <w:rFonts w:ascii="Times New Roman" w:hAnsi="Times New Roman" w:cs="Times New Roman"/>
          </w:rPr>
          <w:t>of random-walk movement in the FNNR</w:t>
        </w:r>
      </w:ins>
      <w:ins w:id="237" w:author="Judy Mak" w:date="2019-02-08T21:42:00Z">
        <w:r>
          <w:rPr>
            <w:rFonts w:ascii="Times New Roman" w:hAnsi="Times New Roman" w:cs="Times New Roman"/>
          </w:rPr>
          <w:t xml:space="preserve"> over a year by a single monkey family.</w:t>
        </w:r>
      </w:ins>
    </w:p>
    <w:p w14:paraId="2457C73D" w14:textId="1E1E4A57" w:rsidR="007E55F1" w:rsidRPr="000A55B5" w:rsidRDefault="007E55F1">
      <w:pPr>
        <w:pStyle w:val="ListParagraph"/>
        <w:numPr>
          <w:ilvl w:val="0"/>
          <w:numId w:val="3"/>
        </w:numPr>
        <w:rPr>
          <w:rFonts w:ascii="Times New Roman" w:hAnsi="Times New Roman" w:cs="Times New Roman"/>
          <w:rPrChange w:id="238" w:author="Judy Mak" w:date="2019-02-08T21:32:00Z">
            <w:rPr/>
          </w:rPrChange>
        </w:rPr>
        <w:pPrChange w:id="239" w:author="Judy Mak" w:date="2019-02-08T21:32:00Z">
          <w:pPr/>
        </w:pPrChange>
      </w:pPr>
      <w:proofErr w:type="spellStart"/>
      <w:ins w:id="240" w:author="Judy Mak" w:date="2019-02-08T21:43:00Z">
        <w:r>
          <w:rPr>
            <w:rFonts w:ascii="Times New Roman" w:hAnsi="Times New Roman" w:cs="Times New Roman"/>
          </w:rPr>
          <w:t>model_exported_density_plot_file</w:t>
        </w:r>
        <w:proofErr w:type="spellEnd"/>
        <w:r>
          <w:rPr>
            <w:rFonts w:ascii="Times New Roman" w:hAnsi="Times New Roman" w:cs="Times New Roman"/>
          </w:rPr>
          <w:t>: legacy variable; will be remove</w:t>
        </w:r>
      </w:ins>
      <w:ins w:id="241" w:author="Judy Mak" w:date="2019-02-08T21:44:00Z">
        <w:r>
          <w:rPr>
            <w:rFonts w:ascii="Times New Roman" w:hAnsi="Times New Roman" w:cs="Times New Roman"/>
          </w:rPr>
          <w:t>d in a future update.</w:t>
        </w:r>
      </w:ins>
    </w:p>
    <w:p w14:paraId="4CD84C02" w14:textId="77777777" w:rsidR="00A04BD4" w:rsidRPr="00FF7981" w:rsidRDefault="00A04BD4">
      <w:pPr>
        <w:rPr>
          <w:rFonts w:ascii="Times New Roman" w:hAnsi="Times New Roman" w:cs="Times New Roman"/>
        </w:rPr>
      </w:pPr>
    </w:p>
    <w:p w14:paraId="20E8D287" w14:textId="1ECDD39C" w:rsidR="00CD52D4" w:rsidRDefault="00037533">
      <w:pPr>
        <w:rPr>
          <w:rFonts w:ascii="Times New Roman" w:hAnsi="Times New Roman" w:cs="Times New Roman"/>
        </w:rPr>
      </w:pPr>
      <w:r w:rsidRPr="00FF7981">
        <w:rPr>
          <w:rFonts w:ascii="Times New Roman" w:hAnsi="Times New Roman" w:cs="Times New Roman"/>
          <w:b/>
        </w:rPr>
        <w:t>excel_export_summary.py</w:t>
      </w:r>
      <w:r w:rsidR="00CD52D4" w:rsidRPr="00FF7981">
        <w:rPr>
          <w:rFonts w:ascii="Times New Roman" w:hAnsi="Times New Roman" w:cs="Times New Roman"/>
        </w:rPr>
        <w:t>– exports</w:t>
      </w:r>
      <w:r w:rsidR="00EC36B0">
        <w:rPr>
          <w:rFonts w:ascii="Times New Roman" w:hAnsi="Times New Roman" w:cs="Times New Roman"/>
        </w:rPr>
        <w:t xml:space="preserve"> </w:t>
      </w:r>
      <w:r w:rsidR="00420578">
        <w:rPr>
          <w:rFonts w:ascii="Times New Roman" w:hAnsi="Times New Roman" w:cs="Times New Roman" w:hint="eastAsia"/>
        </w:rPr>
        <w:t xml:space="preserve">monkey </w:t>
      </w:r>
      <w:r w:rsidR="00EC36B0">
        <w:rPr>
          <w:rFonts w:ascii="Times New Roman" w:hAnsi="Times New Roman" w:cs="Times New Roman"/>
        </w:rPr>
        <w:t>age/gender structure</w:t>
      </w:r>
      <w:r w:rsidR="00CD52D4" w:rsidRPr="00FF7981">
        <w:rPr>
          <w:rFonts w:ascii="Times New Roman" w:hAnsi="Times New Roman" w:cs="Times New Roman"/>
        </w:rPr>
        <w:t xml:space="preserve"> results</w:t>
      </w:r>
      <w:r w:rsidR="00EC36B0">
        <w:rPr>
          <w:rFonts w:ascii="Times New Roman" w:hAnsi="Times New Roman" w:cs="Times New Roman"/>
        </w:rPr>
        <w:t xml:space="preserve"> per step</w:t>
      </w:r>
      <w:r w:rsidR="00CD52D4" w:rsidRPr="00FF7981">
        <w:rPr>
          <w:rFonts w:ascii="Times New Roman" w:hAnsi="Times New Roman" w:cs="Times New Roman"/>
        </w:rPr>
        <w:t xml:space="preserve"> of the </w:t>
      </w:r>
      <w:r w:rsidR="00B233A5">
        <w:rPr>
          <w:rFonts w:ascii="Times New Roman" w:hAnsi="Times New Roman" w:cs="Times New Roman"/>
        </w:rPr>
        <w:t xml:space="preserve">monkey </w:t>
      </w:r>
      <w:r w:rsidR="00CD52D4" w:rsidRPr="00FF7981">
        <w:rPr>
          <w:rFonts w:ascii="Times New Roman" w:hAnsi="Times New Roman" w:cs="Times New Roman"/>
        </w:rPr>
        <w:t xml:space="preserve">population sub-model to an Excel (.csv) file when graph.py is run. </w:t>
      </w:r>
    </w:p>
    <w:p w14:paraId="1EE14ACE" w14:textId="2CB1079A" w:rsidR="00EC36B0" w:rsidRDefault="003049D0">
      <w:pPr>
        <w:rPr>
          <w:rFonts w:ascii="Times New Roman" w:hAnsi="Times New Roman" w:cs="Times New Roman"/>
        </w:rPr>
      </w:pPr>
      <w:proofErr w:type="spellStart"/>
      <w:r>
        <w:rPr>
          <w:rFonts w:ascii="Times New Roman" w:hAnsi="Times New Roman" w:cs="Times New Roman"/>
          <w:b/>
        </w:rPr>
        <w:t>abm_</w:t>
      </w:r>
      <w:r w:rsidR="00C0116F" w:rsidRPr="00FF7981">
        <w:rPr>
          <w:rFonts w:ascii="Times New Roman" w:hAnsi="Times New Roman" w:cs="Times New Roman"/>
          <w:b/>
        </w:rPr>
        <w:t>excel_export_summary</w:t>
      </w:r>
      <w:proofErr w:type="spellEnd"/>
      <w:ins w:id="242" w:author="Judy Mak" w:date="2019-02-08T18:45:00Z">
        <w:r w:rsidR="005615C7">
          <w:rPr>
            <w:rFonts w:ascii="Times New Roman" w:hAnsi="Times New Roman" w:cs="Times New Roman"/>
            <w:b/>
          </w:rPr>
          <w:t>_&lt;suffix depends on trial run&gt;</w:t>
        </w:r>
      </w:ins>
      <w:r w:rsidR="00C0116F" w:rsidRPr="00FF7981">
        <w:rPr>
          <w:rFonts w:ascii="Times New Roman" w:hAnsi="Times New Roman" w:cs="Times New Roman"/>
          <w:b/>
        </w:rPr>
        <w:t>.</w:t>
      </w:r>
      <w:r>
        <w:rPr>
          <w:rFonts w:ascii="Times New Roman" w:hAnsi="Times New Roman" w:cs="Times New Roman"/>
          <w:b/>
        </w:rPr>
        <w:t>csv</w:t>
      </w:r>
      <w:r w:rsidR="00C0116F" w:rsidRPr="00FF7981">
        <w:rPr>
          <w:rFonts w:ascii="Times New Roman" w:hAnsi="Times New Roman" w:cs="Times New Roman"/>
        </w:rPr>
        <w:t xml:space="preserve"> – </w:t>
      </w:r>
      <w:r w:rsidR="00C0116F">
        <w:rPr>
          <w:rFonts w:ascii="Times New Roman" w:hAnsi="Times New Roman" w:cs="Times New Roman"/>
        </w:rPr>
        <w:t xml:space="preserve">accompanying </w:t>
      </w:r>
      <w:r w:rsidR="00A677A5">
        <w:rPr>
          <w:rFonts w:ascii="Times New Roman" w:hAnsi="Times New Roman" w:cs="Times New Roman"/>
        </w:rPr>
        <w:t xml:space="preserve">exported </w:t>
      </w:r>
      <w:r w:rsidR="00C0116F">
        <w:rPr>
          <w:rFonts w:ascii="Times New Roman" w:hAnsi="Times New Roman" w:cs="Times New Roman"/>
        </w:rPr>
        <w:t>output file</w:t>
      </w:r>
      <w:ins w:id="243" w:author="Judy Mak" w:date="2019-02-08T18:36:00Z">
        <w:r w:rsidR="0066120C">
          <w:rPr>
            <w:rFonts w:ascii="Times New Roman" w:hAnsi="Times New Roman" w:cs="Times New Roman"/>
          </w:rPr>
          <w:t>; explained more in section 7</w:t>
        </w:r>
      </w:ins>
      <w:r w:rsidR="00C0116F">
        <w:rPr>
          <w:rFonts w:ascii="Times New Roman" w:hAnsi="Times New Roman" w:cs="Times New Roman"/>
        </w:rPr>
        <w:t>.</w:t>
      </w:r>
      <w:del w:id="244" w:author="Judy Mak" w:date="2019-02-08T18:44:00Z">
        <w:r w:rsidDel="0066120C">
          <w:rPr>
            <w:rFonts w:ascii="Times New Roman" w:hAnsi="Times New Roman" w:cs="Times New Roman"/>
          </w:rPr>
          <w:delText xml:space="preserve"> </w:delText>
        </w:r>
      </w:del>
      <w:del w:id="245" w:author="Judy Mak" w:date="2019-02-08T18:36:00Z">
        <w:r w:rsidDel="0066120C">
          <w:rPr>
            <w:rFonts w:ascii="Times New Roman" w:hAnsi="Times New Roman" w:cs="Times New Roman"/>
          </w:rPr>
          <w:delText xml:space="preserve">This can be changed by </w:delText>
        </w:r>
        <w:r w:rsidR="00A677A5" w:rsidDel="0066120C">
          <w:rPr>
            <w:rFonts w:ascii="Times New Roman" w:hAnsi="Times New Roman" w:cs="Times New Roman"/>
          </w:rPr>
          <w:delText xml:space="preserve">commenting in or out </w:delText>
        </w:r>
        <w:r w:rsidDel="0066120C">
          <w:rPr>
            <w:rFonts w:ascii="Times New Roman" w:hAnsi="Times New Roman" w:cs="Times New Roman"/>
          </w:rPr>
          <w:delText xml:space="preserve">the </w:delText>
        </w:r>
        <w:r w:rsidR="00F7009C" w:rsidDel="0066120C">
          <w:rPr>
            <w:rFonts w:ascii="Times New Roman" w:hAnsi="Times New Roman" w:cs="Times New Roman"/>
          </w:rPr>
          <w:delText>erase_summary() function</w:delText>
        </w:r>
        <w:r w:rsidR="00A677A5" w:rsidDel="0066120C">
          <w:rPr>
            <w:rFonts w:ascii="Times New Roman" w:hAnsi="Times New Roman" w:cs="Times New Roman"/>
          </w:rPr>
          <w:delText>-call</w:delText>
        </w:r>
        <w:r w:rsidR="00F7009C" w:rsidDel="0066120C">
          <w:rPr>
            <w:rFonts w:ascii="Times New Roman" w:hAnsi="Times New Roman" w:cs="Times New Roman"/>
          </w:rPr>
          <w:delText xml:space="preserve">  </w:delText>
        </w:r>
        <w:r w:rsidR="00A677A5" w:rsidDel="0066120C">
          <w:rPr>
            <w:rFonts w:ascii="Times New Roman" w:hAnsi="Times New Roman" w:cs="Times New Roman"/>
          </w:rPr>
          <w:delText xml:space="preserve">found </w:delText>
        </w:r>
        <w:r w:rsidR="00F7009C" w:rsidDel="0066120C">
          <w:rPr>
            <w:rFonts w:ascii="Times New Roman" w:hAnsi="Times New Roman" w:cs="Times New Roman"/>
          </w:rPr>
          <w:delText>in graph.py.</w:delText>
        </w:r>
      </w:del>
    </w:p>
    <w:p w14:paraId="43FF786F" w14:textId="04781C26" w:rsidR="00B233A5" w:rsidDel="00035CC3" w:rsidRDefault="00B233A5" w:rsidP="00B233A5">
      <w:pPr>
        <w:rPr>
          <w:del w:id="246" w:author="Judy Mak" w:date="2019-02-08T18:10:00Z"/>
          <w:rFonts w:ascii="Times New Roman" w:hAnsi="Times New Roman" w:cs="Times New Roman"/>
          <w:b/>
        </w:rPr>
      </w:pPr>
    </w:p>
    <w:p w14:paraId="0EDC9B06" w14:textId="77777777" w:rsidR="00035CC3" w:rsidRDefault="00035CC3">
      <w:pPr>
        <w:rPr>
          <w:ins w:id="247" w:author="Judy Mak" w:date="2019-02-08T18:10:00Z"/>
          <w:rFonts w:ascii="Times New Roman" w:hAnsi="Times New Roman" w:cs="Times New Roman"/>
        </w:rPr>
      </w:pPr>
    </w:p>
    <w:p w14:paraId="3ABC0B9F" w14:textId="3EAA31D4" w:rsidR="00B233A5" w:rsidRDefault="00B233A5" w:rsidP="00B233A5">
      <w:pPr>
        <w:rPr>
          <w:rFonts w:ascii="Times New Roman" w:hAnsi="Times New Roman" w:cs="Times New Roman"/>
        </w:rPr>
      </w:pPr>
      <w:r w:rsidRPr="00FF7981">
        <w:rPr>
          <w:rFonts w:ascii="Times New Roman" w:hAnsi="Times New Roman" w:cs="Times New Roman"/>
          <w:b/>
        </w:rPr>
        <w:t>excel_export_summary</w:t>
      </w:r>
      <w:r w:rsidR="00FD7554">
        <w:rPr>
          <w:rFonts w:ascii="Times New Roman" w:hAnsi="Times New Roman" w:cs="Times New Roman"/>
          <w:b/>
        </w:rPr>
        <w:t>_humans</w:t>
      </w:r>
      <w:r w:rsidRPr="00FF7981">
        <w:rPr>
          <w:rFonts w:ascii="Times New Roman" w:hAnsi="Times New Roman" w:cs="Times New Roman"/>
          <w:b/>
        </w:rPr>
        <w:t>.py</w:t>
      </w:r>
      <w:r w:rsidRPr="00FF7981">
        <w:rPr>
          <w:rFonts w:ascii="Times New Roman" w:hAnsi="Times New Roman" w:cs="Times New Roman"/>
        </w:rPr>
        <w:t xml:space="preserve"> – exports</w:t>
      </w:r>
      <w:r>
        <w:rPr>
          <w:rFonts w:ascii="Times New Roman" w:hAnsi="Times New Roman" w:cs="Times New Roman"/>
        </w:rPr>
        <w:t xml:space="preserve"> population</w:t>
      </w:r>
      <w:del w:id="248" w:author="Judy Mak" w:date="2019-02-08T18:35:00Z">
        <w:r w:rsidDel="0066120C">
          <w:rPr>
            <w:rFonts w:ascii="Times New Roman" w:hAnsi="Times New Roman" w:cs="Times New Roman"/>
          </w:rPr>
          <w:delText xml:space="preserve"> </w:delText>
        </w:r>
      </w:del>
      <w:r w:rsidRPr="00FF7981">
        <w:rPr>
          <w:rFonts w:ascii="Times New Roman" w:hAnsi="Times New Roman" w:cs="Times New Roman"/>
        </w:rPr>
        <w:t xml:space="preserve"> results</w:t>
      </w:r>
      <w:r>
        <w:rPr>
          <w:rFonts w:ascii="Times New Roman" w:hAnsi="Times New Roman" w:cs="Times New Roman"/>
        </w:rPr>
        <w:t xml:space="preserve"> per step</w:t>
      </w:r>
      <w:r w:rsidRPr="00FF7981">
        <w:rPr>
          <w:rFonts w:ascii="Times New Roman" w:hAnsi="Times New Roman" w:cs="Times New Roman"/>
        </w:rPr>
        <w:t xml:space="preserve"> of the</w:t>
      </w:r>
      <w:r>
        <w:rPr>
          <w:rFonts w:ascii="Times New Roman" w:hAnsi="Times New Roman" w:cs="Times New Roman"/>
        </w:rPr>
        <w:t xml:space="preserve"> human</w:t>
      </w:r>
      <w:r w:rsidRPr="00FF7981">
        <w:rPr>
          <w:rFonts w:ascii="Times New Roman" w:hAnsi="Times New Roman" w:cs="Times New Roman"/>
        </w:rPr>
        <w:t xml:space="preserve"> population sub-model to an Excel (.csv) file when graph.py is run</w:t>
      </w:r>
      <w:ins w:id="249" w:author="Judy Mak" w:date="2019-02-08T18:35:00Z">
        <w:r w:rsidR="0066120C">
          <w:rPr>
            <w:rFonts w:ascii="Times New Roman" w:hAnsi="Times New Roman" w:cs="Times New Roman"/>
          </w:rPr>
          <w:t>; also exports human demographics.</w:t>
        </w:r>
      </w:ins>
      <w:del w:id="250" w:author="Judy Mak" w:date="2019-02-08T18:35:00Z">
        <w:r w:rsidRPr="00FF7981" w:rsidDel="0066120C">
          <w:rPr>
            <w:rFonts w:ascii="Times New Roman" w:hAnsi="Times New Roman" w:cs="Times New Roman"/>
          </w:rPr>
          <w:delText xml:space="preserve">. </w:delText>
        </w:r>
      </w:del>
    </w:p>
    <w:p w14:paraId="5B16AFAC" w14:textId="35417EFA" w:rsidR="00B233A5" w:rsidRDefault="00B233A5" w:rsidP="00B233A5">
      <w:pPr>
        <w:rPr>
          <w:ins w:id="251" w:author="Judy Mak" w:date="2019-02-08T18:36:00Z"/>
          <w:rFonts w:ascii="Times New Roman" w:hAnsi="Times New Roman" w:cs="Times New Roman"/>
        </w:rPr>
      </w:pPr>
      <w:proofErr w:type="spellStart"/>
      <w:r>
        <w:rPr>
          <w:rFonts w:ascii="Times New Roman" w:hAnsi="Times New Roman" w:cs="Times New Roman"/>
          <w:b/>
        </w:rPr>
        <w:t>abm_</w:t>
      </w:r>
      <w:r w:rsidRPr="00FF7981">
        <w:rPr>
          <w:rFonts w:ascii="Times New Roman" w:hAnsi="Times New Roman" w:cs="Times New Roman"/>
          <w:b/>
        </w:rPr>
        <w:t>excel_export_summary</w:t>
      </w:r>
      <w:r>
        <w:rPr>
          <w:rFonts w:ascii="Times New Roman" w:hAnsi="Times New Roman" w:cs="Times New Roman"/>
          <w:b/>
        </w:rPr>
        <w:t>_humans</w:t>
      </w:r>
      <w:proofErr w:type="spellEnd"/>
      <w:ins w:id="252" w:author="Judy Mak" w:date="2019-02-08T18:45:00Z">
        <w:r w:rsidR="005615C7">
          <w:rPr>
            <w:rFonts w:ascii="Times New Roman" w:hAnsi="Times New Roman" w:cs="Times New Roman"/>
            <w:b/>
          </w:rPr>
          <w:t>_&lt;suffix depends on trial run&gt;</w:t>
        </w:r>
      </w:ins>
      <w:r w:rsidRPr="00FF7981">
        <w:rPr>
          <w:rFonts w:ascii="Times New Roman" w:hAnsi="Times New Roman" w:cs="Times New Roman"/>
          <w:b/>
        </w:rPr>
        <w:t>.</w:t>
      </w:r>
      <w:r>
        <w:rPr>
          <w:rFonts w:ascii="Times New Roman" w:hAnsi="Times New Roman" w:cs="Times New Roman"/>
          <w:b/>
        </w:rPr>
        <w:t>csv</w:t>
      </w:r>
      <w:r w:rsidRPr="00FF7981">
        <w:rPr>
          <w:rFonts w:ascii="Times New Roman" w:hAnsi="Times New Roman" w:cs="Times New Roman"/>
        </w:rPr>
        <w:t xml:space="preserve"> – </w:t>
      </w:r>
      <w:r>
        <w:rPr>
          <w:rFonts w:ascii="Times New Roman" w:hAnsi="Times New Roman" w:cs="Times New Roman"/>
        </w:rPr>
        <w:t xml:space="preserve">accompanying </w:t>
      </w:r>
      <w:r w:rsidR="00A677A5">
        <w:rPr>
          <w:rFonts w:ascii="Times New Roman" w:hAnsi="Times New Roman" w:cs="Times New Roman"/>
        </w:rPr>
        <w:t xml:space="preserve">exported </w:t>
      </w:r>
      <w:r>
        <w:rPr>
          <w:rFonts w:ascii="Times New Roman" w:hAnsi="Times New Roman" w:cs="Times New Roman"/>
        </w:rPr>
        <w:t>output file</w:t>
      </w:r>
      <w:ins w:id="253" w:author="Judy Mak" w:date="2019-02-08T18:36:00Z">
        <w:r w:rsidR="0066120C">
          <w:rPr>
            <w:rFonts w:ascii="Times New Roman" w:hAnsi="Times New Roman" w:cs="Times New Roman"/>
          </w:rPr>
          <w:t>; explained more in section 7.</w:t>
        </w:r>
      </w:ins>
      <w:del w:id="254" w:author="Judy Mak" w:date="2019-02-08T18:36:00Z">
        <w:r w:rsidR="00A677A5" w:rsidDel="0066120C">
          <w:rPr>
            <w:rFonts w:ascii="Times New Roman" w:hAnsi="Times New Roman" w:cs="Times New Roman"/>
          </w:rPr>
          <w:delText>.</w:delText>
        </w:r>
      </w:del>
      <w:del w:id="255" w:author="Judy Mak" w:date="2019-02-08T18:35:00Z">
        <w:r w:rsidDel="0066120C">
          <w:rPr>
            <w:rFonts w:ascii="Times New Roman" w:hAnsi="Times New Roman" w:cs="Times New Roman"/>
          </w:rPr>
          <w:delText xml:space="preserve">. This can be changed by </w:delText>
        </w:r>
        <w:r w:rsidR="00A677A5" w:rsidDel="0066120C">
          <w:rPr>
            <w:rFonts w:ascii="Times New Roman" w:hAnsi="Times New Roman" w:cs="Times New Roman"/>
          </w:rPr>
          <w:delText>commenting out</w:delText>
        </w:r>
        <w:r w:rsidDel="0066120C">
          <w:rPr>
            <w:rFonts w:ascii="Times New Roman" w:hAnsi="Times New Roman" w:cs="Times New Roman"/>
          </w:rPr>
          <w:delText xml:space="preserve"> the erase_summary() function</w:delText>
        </w:r>
        <w:r w:rsidR="00A05102" w:rsidDel="0066120C">
          <w:rPr>
            <w:rFonts w:ascii="Times New Roman" w:hAnsi="Times New Roman" w:cs="Times New Roman"/>
          </w:rPr>
          <w:delText>-</w:delText>
        </w:r>
        <w:r w:rsidDel="0066120C">
          <w:rPr>
            <w:rFonts w:ascii="Times New Roman" w:hAnsi="Times New Roman" w:cs="Times New Roman"/>
          </w:rPr>
          <w:delText>call in graph.py.</w:delText>
        </w:r>
      </w:del>
    </w:p>
    <w:p w14:paraId="6035E704" w14:textId="60A1AB9D" w:rsidR="0066120C" w:rsidRDefault="0066120C" w:rsidP="00B233A5">
      <w:pPr>
        <w:rPr>
          <w:ins w:id="256" w:author="Judy Mak" w:date="2019-02-08T18:35:00Z"/>
          <w:rFonts w:ascii="Times New Roman" w:hAnsi="Times New Roman" w:cs="Times New Roman"/>
        </w:rPr>
      </w:pPr>
      <w:proofErr w:type="spellStart"/>
      <w:ins w:id="257" w:author="Judy Mak" w:date="2019-02-08T18:36:00Z">
        <w:r>
          <w:rPr>
            <w:rFonts w:ascii="Times New Roman" w:hAnsi="Times New Roman" w:cs="Times New Roman"/>
            <w:b/>
          </w:rPr>
          <w:t>abm_</w:t>
        </w:r>
        <w:r w:rsidRPr="00FF7981">
          <w:rPr>
            <w:rFonts w:ascii="Times New Roman" w:hAnsi="Times New Roman" w:cs="Times New Roman"/>
            <w:b/>
          </w:rPr>
          <w:t>excel_export_summary</w:t>
        </w:r>
        <w:r>
          <w:rPr>
            <w:rFonts w:ascii="Times New Roman" w:hAnsi="Times New Roman" w:cs="Times New Roman"/>
            <w:b/>
          </w:rPr>
          <w:t>_h</w:t>
        </w:r>
      </w:ins>
      <w:ins w:id="258" w:author="Judy Mak" w:date="2019-02-08T18:45:00Z">
        <w:r w:rsidR="005615C7">
          <w:rPr>
            <w:rFonts w:ascii="Times New Roman" w:hAnsi="Times New Roman" w:cs="Times New Roman"/>
            <w:b/>
          </w:rPr>
          <w:t>uman_demographic</w:t>
        </w:r>
        <w:proofErr w:type="spellEnd"/>
        <w:r w:rsidR="005615C7">
          <w:rPr>
            <w:rFonts w:ascii="Times New Roman" w:hAnsi="Times New Roman" w:cs="Times New Roman"/>
            <w:b/>
          </w:rPr>
          <w:t>_&lt;suffix depends on trial run&gt;</w:t>
        </w:r>
      </w:ins>
      <w:ins w:id="259" w:author="Judy Mak" w:date="2019-02-08T18:36:00Z">
        <w:r w:rsidRPr="00FF7981">
          <w:rPr>
            <w:rFonts w:ascii="Times New Roman" w:hAnsi="Times New Roman" w:cs="Times New Roman"/>
            <w:b/>
          </w:rPr>
          <w:t>.</w:t>
        </w:r>
        <w:r>
          <w:rPr>
            <w:rFonts w:ascii="Times New Roman" w:hAnsi="Times New Roman" w:cs="Times New Roman"/>
            <w:b/>
          </w:rPr>
          <w:t>csv</w:t>
        </w:r>
        <w:r w:rsidRPr="00FF7981">
          <w:rPr>
            <w:rFonts w:ascii="Times New Roman" w:hAnsi="Times New Roman" w:cs="Times New Roman"/>
          </w:rPr>
          <w:t xml:space="preserve"> – </w:t>
        </w:r>
        <w:r>
          <w:rPr>
            <w:rFonts w:ascii="Times New Roman" w:hAnsi="Times New Roman" w:cs="Times New Roman"/>
          </w:rPr>
          <w:t>accompanying exported output file; explained more in section 7.</w:t>
        </w:r>
      </w:ins>
    </w:p>
    <w:p w14:paraId="7AA83B35" w14:textId="22F4675A" w:rsidR="0097602D" w:rsidRDefault="0097602D" w:rsidP="00B233A5">
      <w:pPr>
        <w:rPr>
          <w:ins w:id="260" w:author="Judy Mak" w:date="2019-02-08T18:35:00Z"/>
          <w:rFonts w:ascii="Times New Roman" w:hAnsi="Times New Roman" w:cs="Times New Roman"/>
        </w:rPr>
      </w:pPr>
    </w:p>
    <w:p w14:paraId="1486978D" w14:textId="77777777" w:rsidR="0097602D" w:rsidRPr="00FF7981" w:rsidRDefault="0097602D" w:rsidP="0097602D">
      <w:pPr>
        <w:rPr>
          <w:moveTo w:id="261" w:author="Judy Mak" w:date="2019-02-08T18:35:00Z"/>
          <w:rFonts w:ascii="Times New Roman" w:hAnsi="Times New Roman" w:cs="Times New Roman"/>
        </w:rPr>
      </w:pPr>
      <w:moveToRangeStart w:id="262" w:author="Judy Mak" w:date="2019-02-08T18:35:00Z" w:name="move543330"/>
      <w:moveTo w:id="263" w:author="Judy Mak" w:date="2019-02-08T18:35:00Z">
        <w:r w:rsidRPr="00F7009C">
          <w:rPr>
            <w:rFonts w:ascii="Times New Roman" w:hAnsi="Times New Roman" w:cs="Times New Roman"/>
            <w:b/>
          </w:rPr>
          <w:t>excel_export_density_plot.py</w:t>
        </w:r>
        <w:r>
          <w:rPr>
            <w:rFonts w:ascii="Times New Roman" w:hAnsi="Times New Roman" w:cs="Times New Roman"/>
          </w:rPr>
          <w:t xml:space="preserve"> – exports complete movement results for all agents at all cells of the movement/visualization sub-model to an Excel (.csv) file when graph.py is run.</w:t>
        </w:r>
      </w:moveTo>
    </w:p>
    <w:p w14:paraId="0A70C26F" w14:textId="0D9665B4" w:rsidR="0097602D" w:rsidDel="0066120C" w:rsidRDefault="0066120C" w:rsidP="0097602D">
      <w:pPr>
        <w:rPr>
          <w:del w:id="264" w:author="Judy Mak" w:date="2019-02-08T18:35:00Z"/>
          <w:rFonts w:ascii="Times New Roman" w:hAnsi="Times New Roman" w:cs="Times New Roman"/>
        </w:rPr>
      </w:pPr>
      <w:proofErr w:type="spellStart"/>
      <w:ins w:id="265" w:author="Judy Mak" w:date="2019-02-08T18:37:00Z">
        <w:r>
          <w:rPr>
            <w:rFonts w:ascii="Times New Roman" w:hAnsi="Times New Roman" w:cs="Times New Roman"/>
            <w:b/>
          </w:rPr>
          <w:t>abm_</w:t>
        </w:r>
      </w:ins>
      <w:moveTo w:id="266" w:author="Judy Mak" w:date="2019-02-08T18:35:00Z">
        <w:del w:id="267" w:author="Judy Mak" w:date="2019-02-08T18:37:00Z">
          <w:r w:rsidR="0097602D" w:rsidRPr="00F7009C" w:rsidDel="0066120C">
            <w:rPr>
              <w:rFonts w:ascii="Times New Roman" w:hAnsi="Times New Roman" w:cs="Times New Roman"/>
              <w:b/>
            </w:rPr>
            <w:delText>excel_</w:delText>
          </w:r>
        </w:del>
        <w:r w:rsidR="0097602D" w:rsidRPr="00F7009C">
          <w:rPr>
            <w:rFonts w:ascii="Times New Roman" w:hAnsi="Times New Roman" w:cs="Times New Roman"/>
            <w:b/>
          </w:rPr>
          <w:t>export_density_plot</w:t>
        </w:r>
        <w:r w:rsidR="0097602D">
          <w:rPr>
            <w:rFonts w:ascii="Times New Roman" w:hAnsi="Times New Roman" w:cs="Times New Roman"/>
            <w:b/>
          </w:rPr>
          <w:t>_</w:t>
        </w:r>
      </w:moveTo>
      <w:ins w:id="268" w:author="Judy Mak" w:date="2019-02-08T18:37:00Z">
        <w:r>
          <w:rPr>
            <w:rFonts w:ascii="Times New Roman" w:hAnsi="Times New Roman" w:cs="Times New Roman"/>
            <w:b/>
          </w:rPr>
          <w:t>with_humans</w:t>
        </w:r>
        <w:proofErr w:type="spellEnd"/>
        <w:r>
          <w:rPr>
            <w:rFonts w:ascii="Times New Roman" w:hAnsi="Times New Roman" w:cs="Times New Roman"/>
            <w:b/>
          </w:rPr>
          <w:t>_</w:t>
        </w:r>
      </w:ins>
      <w:moveTo w:id="269" w:author="Judy Mak" w:date="2019-02-08T18:35:00Z">
        <w:r w:rsidR="0097602D">
          <w:rPr>
            <w:rFonts w:ascii="Times New Roman" w:hAnsi="Times New Roman" w:cs="Times New Roman"/>
            <w:b/>
          </w:rPr>
          <w:t>&lt;suffix depends on trial run&gt;</w:t>
        </w:r>
        <w:r w:rsidR="0097602D" w:rsidRPr="00F7009C">
          <w:rPr>
            <w:rFonts w:ascii="Times New Roman" w:hAnsi="Times New Roman" w:cs="Times New Roman"/>
            <w:b/>
          </w:rPr>
          <w:t>.csv</w:t>
        </w:r>
        <w:r w:rsidR="0097602D">
          <w:rPr>
            <w:rFonts w:ascii="Times New Roman" w:hAnsi="Times New Roman" w:cs="Times New Roman"/>
          </w:rPr>
          <w:t xml:space="preserve"> – accompanying output file</w:t>
        </w:r>
        <w:del w:id="270" w:author="Judy Mak" w:date="2019-02-08T18:44:00Z">
          <w:r w:rsidR="0097602D" w:rsidDel="0066120C">
            <w:rPr>
              <w:rFonts w:ascii="Times New Roman" w:hAnsi="Times New Roman" w:cs="Times New Roman"/>
            </w:rPr>
            <w:delText>. Is overwritten (refreshes) when graph.py is run again, but there are usually multiple output files (one for each trial run of each scenario). The overwrite setting can be changed by adding or removing the erase_summary_plot() function call in graph.py.</w:delText>
          </w:r>
        </w:del>
      </w:moveTo>
      <w:ins w:id="271" w:author="Judy Mak" w:date="2019-02-08T18:44:00Z">
        <w:r>
          <w:rPr>
            <w:rFonts w:ascii="Times New Roman" w:hAnsi="Times New Roman" w:cs="Times New Roman"/>
          </w:rPr>
          <w:t>; explained more in section 7.</w:t>
        </w:r>
      </w:ins>
    </w:p>
    <w:p w14:paraId="76223CF1" w14:textId="77777777" w:rsidR="0066120C" w:rsidRDefault="0066120C" w:rsidP="00B233A5">
      <w:pPr>
        <w:rPr>
          <w:ins w:id="272" w:author="Judy Mak" w:date="2019-02-08T18:44:00Z"/>
          <w:rFonts w:ascii="Times New Roman" w:hAnsi="Times New Roman" w:cs="Times New Roman"/>
        </w:rPr>
      </w:pPr>
    </w:p>
    <w:p w14:paraId="6F10F82C" w14:textId="77777777" w:rsidR="0097602D" w:rsidRDefault="0097602D" w:rsidP="0097602D">
      <w:pPr>
        <w:rPr>
          <w:ins w:id="273" w:author="Judy Mak" w:date="2019-02-08T18:35:00Z"/>
          <w:moveTo w:id="274" w:author="Judy Mak" w:date="2019-02-08T18:35:00Z"/>
          <w:rFonts w:ascii="Times New Roman" w:hAnsi="Times New Roman" w:cs="Times New Roman"/>
        </w:rPr>
      </w:pPr>
    </w:p>
    <w:moveToRangeEnd w:id="262"/>
    <w:p w14:paraId="23B8FEA2" w14:textId="31624551" w:rsidR="0097602D" w:rsidRDefault="0097602D" w:rsidP="0097602D">
      <w:pPr>
        <w:rPr>
          <w:ins w:id="275" w:author="Judy Mak" w:date="2019-02-08T18:44:00Z"/>
          <w:rFonts w:ascii="Times New Roman" w:hAnsi="Times New Roman" w:cs="Times New Roman"/>
        </w:rPr>
      </w:pPr>
      <w:ins w:id="276" w:author="Judy Mak" w:date="2019-02-08T18:35:00Z">
        <w:r w:rsidRPr="00FF7981">
          <w:rPr>
            <w:rFonts w:ascii="Times New Roman" w:hAnsi="Times New Roman" w:cs="Times New Roman"/>
            <w:b/>
          </w:rPr>
          <w:t>excel_export_summary</w:t>
        </w:r>
        <w:r>
          <w:rPr>
            <w:rFonts w:ascii="Times New Roman" w:hAnsi="Times New Roman" w:cs="Times New Roman"/>
            <w:b/>
          </w:rPr>
          <w:t>_</w:t>
        </w:r>
        <w:r w:rsidR="0066120C">
          <w:rPr>
            <w:rFonts w:ascii="Times New Roman" w:hAnsi="Times New Roman" w:cs="Times New Roman"/>
            <w:b/>
          </w:rPr>
          <w:t xml:space="preserve">households.py - </w:t>
        </w:r>
        <w:r w:rsidR="0066120C" w:rsidRPr="0066120C">
          <w:rPr>
            <w:rFonts w:ascii="Times New Roman" w:hAnsi="Times New Roman" w:cs="Times New Roman"/>
            <w:rPrChange w:id="277" w:author="Judy Mak" w:date="2019-02-08T18:35:00Z">
              <w:rPr>
                <w:rFonts w:ascii="Times New Roman" w:hAnsi="Times New Roman" w:cs="Times New Roman"/>
                <w:b/>
              </w:rPr>
            </w:rPrChange>
          </w:rPr>
          <w:t>exports</w:t>
        </w:r>
        <w:r w:rsidRPr="00FF7981">
          <w:rPr>
            <w:rFonts w:ascii="Times New Roman" w:hAnsi="Times New Roman" w:cs="Times New Roman"/>
          </w:rPr>
          <w:t xml:space="preserve"> </w:t>
        </w:r>
      </w:ins>
      <w:ins w:id="278" w:author="Judy Mak" w:date="2019-02-08T18:43:00Z">
        <w:r w:rsidR="0066120C">
          <w:rPr>
            <w:rFonts w:ascii="Times New Roman" w:hAnsi="Times New Roman" w:cs="Times New Roman"/>
          </w:rPr>
          <w:t>household GTGP data</w:t>
        </w:r>
      </w:ins>
      <w:ins w:id="279" w:author="Judy Mak" w:date="2019-02-08T18:44:00Z">
        <w:r w:rsidR="0066120C">
          <w:rPr>
            <w:rFonts w:ascii="Times New Roman" w:hAnsi="Times New Roman" w:cs="Times New Roman"/>
          </w:rPr>
          <w:t xml:space="preserve"> when graph.py is run.</w:t>
        </w:r>
      </w:ins>
    </w:p>
    <w:p w14:paraId="152DAE5B" w14:textId="34E43B34" w:rsidR="0097602D" w:rsidRDefault="0097602D" w:rsidP="00B233A5">
      <w:pPr>
        <w:rPr>
          <w:rFonts w:ascii="Times New Roman" w:hAnsi="Times New Roman" w:cs="Times New Roman"/>
        </w:rPr>
      </w:pPr>
      <w:proofErr w:type="spellStart"/>
      <w:ins w:id="280" w:author="Judy Mak" w:date="2019-02-08T18:35:00Z">
        <w:r>
          <w:rPr>
            <w:rFonts w:ascii="Times New Roman" w:hAnsi="Times New Roman" w:cs="Times New Roman"/>
            <w:b/>
          </w:rPr>
          <w:t>abm_</w:t>
        </w:r>
        <w:r w:rsidRPr="00FF7981">
          <w:rPr>
            <w:rFonts w:ascii="Times New Roman" w:hAnsi="Times New Roman" w:cs="Times New Roman"/>
            <w:b/>
          </w:rPr>
          <w:t>excel_export_summary</w:t>
        </w:r>
        <w:r>
          <w:rPr>
            <w:rFonts w:ascii="Times New Roman" w:hAnsi="Times New Roman" w:cs="Times New Roman"/>
            <w:b/>
          </w:rPr>
          <w:t>_</w:t>
        </w:r>
      </w:ins>
      <w:ins w:id="281" w:author="Judy Mak" w:date="2019-02-08T18:47:00Z">
        <w:r w:rsidR="003B075E">
          <w:rPr>
            <w:rFonts w:ascii="Times New Roman" w:hAnsi="Times New Roman" w:cs="Times New Roman"/>
            <w:b/>
          </w:rPr>
          <w:t>household</w:t>
        </w:r>
        <w:proofErr w:type="spellEnd"/>
        <w:r w:rsidR="003B075E">
          <w:rPr>
            <w:rFonts w:ascii="Times New Roman" w:hAnsi="Times New Roman" w:cs="Times New Roman"/>
            <w:b/>
          </w:rPr>
          <w:t>&lt;suf</w:t>
        </w:r>
      </w:ins>
      <w:ins w:id="282" w:author="Judy Mak" w:date="2019-02-08T18:48:00Z">
        <w:r w:rsidR="003B075E">
          <w:rPr>
            <w:rFonts w:ascii="Times New Roman" w:hAnsi="Times New Roman" w:cs="Times New Roman"/>
            <w:b/>
          </w:rPr>
          <w:t>fix depends on trial run&gt;</w:t>
        </w:r>
      </w:ins>
      <w:ins w:id="283" w:author="Judy Mak" w:date="2019-02-08T18:35:00Z">
        <w:r w:rsidRPr="00FF7981">
          <w:rPr>
            <w:rFonts w:ascii="Times New Roman" w:hAnsi="Times New Roman" w:cs="Times New Roman"/>
            <w:b/>
          </w:rPr>
          <w:t>.</w:t>
        </w:r>
        <w:r>
          <w:rPr>
            <w:rFonts w:ascii="Times New Roman" w:hAnsi="Times New Roman" w:cs="Times New Roman"/>
            <w:b/>
          </w:rPr>
          <w:t>csv</w:t>
        </w:r>
        <w:r w:rsidRPr="00FF7981">
          <w:rPr>
            <w:rFonts w:ascii="Times New Roman" w:hAnsi="Times New Roman" w:cs="Times New Roman"/>
          </w:rPr>
          <w:t xml:space="preserve"> – </w:t>
        </w:r>
        <w:r>
          <w:rPr>
            <w:rFonts w:ascii="Times New Roman" w:hAnsi="Times New Roman" w:cs="Times New Roman"/>
          </w:rPr>
          <w:t>accompanying exported output file</w:t>
        </w:r>
      </w:ins>
      <w:ins w:id="284" w:author="Judy Mak" w:date="2019-02-08T18:47:00Z">
        <w:r w:rsidR="003B075E">
          <w:rPr>
            <w:rFonts w:ascii="Times New Roman" w:hAnsi="Times New Roman" w:cs="Times New Roman"/>
          </w:rPr>
          <w:t>; explained more in section 7.</w:t>
        </w:r>
      </w:ins>
    </w:p>
    <w:p w14:paraId="105E3C51" w14:textId="77777777" w:rsidR="00B233A5" w:rsidDel="00035CC3" w:rsidRDefault="00B233A5">
      <w:pPr>
        <w:rPr>
          <w:del w:id="285" w:author="Judy Mak" w:date="2019-02-08T18:10:00Z"/>
          <w:rFonts w:ascii="Times New Roman" w:hAnsi="Times New Roman" w:cs="Times New Roman"/>
        </w:rPr>
      </w:pPr>
    </w:p>
    <w:p w14:paraId="0A3CB94F" w14:textId="77777777" w:rsidR="00E30A5C" w:rsidRDefault="00E30A5C">
      <w:pPr>
        <w:rPr>
          <w:rFonts w:ascii="Times New Roman" w:hAnsi="Times New Roman" w:cs="Times New Roman"/>
        </w:rPr>
      </w:pPr>
    </w:p>
    <w:p w14:paraId="467EF65D" w14:textId="49C23A38" w:rsidR="00FD7554" w:rsidRDefault="005B1AF7">
      <w:pPr>
        <w:rPr>
          <w:rFonts w:ascii="Times New Roman" w:hAnsi="Times New Roman" w:cs="Times New Roman"/>
        </w:rPr>
      </w:pPr>
      <w:r>
        <w:rPr>
          <w:rFonts w:ascii="Times New Roman" w:hAnsi="Times New Roman" w:cs="Times New Roman"/>
          <w:b/>
        </w:rPr>
        <w:t>*</w:t>
      </w:r>
      <w:r w:rsidR="00E30A5C" w:rsidRPr="00E30A5C">
        <w:rPr>
          <w:rFonts w:ascii="Times New Roman" w:hAnsi="Times New Roman" w:cs="Times New Roman"/>
          <w:b/>
        </w:rPr>
        <w:t>difference.py</w:t>
      </w:r>
      <w:r w:rsidR="00E30A5C">
        <w:rPr>
          <w:rFonts w:ascii="Times New Roman" w:hAnsi="Times New Roman" w:cs="Times New Roman"/>
        </w:rPr>
        <w:t xml:space="preserve"> – </w:t>
      </w:r>
      <w:r w:rsidR="00264B9E">
        <w:rPr>
          <w:rFonts w:ascii="Times New Roman" w:hAnsi="Times New Roman" w:cs="Times New Roman"/>
        </w:rPr>
        <w:t>Creates the difference output</w:t>
      </w:r>
      <w:r w:rsidR="00FD7554">
        <w:rPr>
          <w:rFonts w:ascii="Times New Roman" w:hAnsi="Times New Roman" w:cs="Times New Roman"/>
        </w:rPr>
        <w:t xml:space="preserve"> </w:t>
      </w:r>
      <w:r w:rsidR="00264B9E">
        <w:rPr>
          <w:rFonts w:ascii="Times New Roman" w:hAnsi="Times New Roman" w:cs="Times New Roman"/>
        </w:rPr>
        <w:t>in a .csv file (from which a heatmap or point density map can be generated</w:t>
      </w:r>
      <w:r w:rsidR="00FD7554">
        <w:rPr>
          <w:rFonts w:ascii="Times New Roman" w:hAnsi="Times New Roman" w:cs="Times New Roman"/>
        </w:rPr>
        <w:t>, though this is much less important than the main heatmap</w:t>
      </w:r>
      <w:r w:rsidR="00264B9E">
        <w:rPr>
          <w:rFonts w:ascii="Times New Roman" w:hAnsi="Times New Roman" w:cs="Times New Roman"/>
        </w:rPr>
        <w:t>)</w:t>
      </w:r>
      <w:r w:rsidR="00E30A5C">
        <w:rPr>
          <w:rFonts w:ascii="Times New Roman" w:hAnsi="Times New Roman" w:cs="Times New Roman"/>
        </w:rPr>
        <w:t xml:space="preserve"> between any two given trials  of “With Humans” vs. “Without Humans” scenarios.</w:t>
      </w:r>
      <w:r w:rsidR="00E565FB">
        <w:rPr>
          <w:rFonts w:ascii="Times New Roman" w:hAnsi="Times New Roman" w:cs="Times New Roman"/>
        </w:rPr>
        <w:t xml:space="preserve"> (To save outputs from different trials, either rename the output files manually each time after each run or edit the “</w:t>
      </w:r>
      <w:proofErr w:type="spellStart"/>
      <w:r w:rsidR="00E565FB">
        <w:rPr>
          <w:rFonts w:ascii="Times New Roman" w:hAnsi="Times New Roman" w:cs="Times New Roman"/>
        </w:rPr>
        <w:t>movement_session_id</w:t>
      </w:r>
      <w:proofErr w:type="spellEnd"/>
      <w:r w:rsidR="00E565FB">
        <w:rPr>
          <w:rFonts w:ascii="Times New Roman" w:hAnsi="Times New Roman" w:cs="Times New Roman"/>
        </w:rPr>
        <w:t>” variable near the top of graph.py.)</w:t>
      </w:r>
      <w:r w:rsidR="00E30A5C">
        <w:rPr>
          <w:rFonts w:ascii="Times New Roman" w:hAnsi="Times New Roman" w:cs="Times New Roman"/>
        </w:rPr>
        <w:t xml:space="preserve"> </w:t>
      </w:r>
      <w:r w:rsidR="00245604">
        <w:rPr>
          <w:rFonts w:ascii="Times New Roman" w:hAnsi="Times New Roman" w:cs="Times New Roman"/>
        </w:rPr>
        <w:t xml:space="preserve">If one wants to see a “typical” result: since </w:t>
      </w:r>
      <w:r w:rsidR="00264B9E">
        <w:rPr>
          <w:rFonts w:ascii="Times New Roman" w:hAnsi="Times New Roman" w:cs="Times New Roman"/>
        </w:rPr>
        <w:t xml:space="preserve">it is computationally intensive to average all movement outputs from all trials, one </w:t>
      </w:r>
      <w:r w:rsidR="00245604">
        <w:rPr>
          <w:rFonts w:ascii="Times New Roman" w:hAnsi="Times New Roman" w:cs="Times New Roman"/>
        </w:rPr>
        <w:t>would then</w:t>
      </w:r>
      <w:r w:rsidR="00A05102">
        <w:rPr>
          <w:rFonts w:ascii="Times New Roman" w:hAnsi="Times New Roman" w:cs="Times New Roman"/>
        </w:rPr>
        <w:t xml:space="preserve"> </w:t>
      </w:r>
      <w:r w:rsidR="00264B9E">
        <w:rPr>
          <w:rFonts w:ascii="Times New Roman" w:hAnsi="Times New Roman" w:cs="Times New Roman"/>
        </w:rPr>
        <w:t>choose the trials whose kappa results for each threshold most closely match the averaged kappa statistics for each threshold from multiple runs.</w:t>
      </w:r>
      <w:ins w:id="286" w:author="Judy Mak" w:date="2019-02-08T18:09:00Z">
        <w:r w:rsidR="00035CC3">
          <w:rPr>
            <w:rFonts w:ascii="Times New Roman" w:hAnsi="Times New Roman" w:cs="Times New Roman"/>
          </w:rPr>
          <w:t xml:space="preserve"> In other words, difference heatmaps can only be created from single trials compared against each other.</w:t>
        </w:r>
      </w:ins>
    </w:p>
    <w:p w14:paraId="569DC2EC" w14:textId="6099B9C1" w:rsidR="00E30A5C" w:rsidRDefault="00E565FB">
      <w:pPr>
        <w:rPr>
          <w:rFonts w:ascii="Times New Roman" w:hAnsi="Times New Roman" w:cs="Times New Roman"/>
        </w:rPr>
      </w:pPr>
      <w:del w:id="287" w:author="Judy Mak" w:date="2019-02-08T18:09:00Z">
        <w:r w:rsidDel="00035CC3">
          <w:rPr>
            <w:rFonts w:ascii="Times New Roman" w:hAnsi="Times New Roman" w:cs="Times New Roman"/>
          </w:rPr>
          <w:delText xml:space="preserve">In other </w:delText>
        </w:r>
        <w:r w:rsidR="00245604" w:rsidDel="00035CC3">
          <w:rPr>
            <w:rFonts w:ascii="Times New Roman" w:hAnsi="Times New Roman" w:cs="Times New Roman"/>
          </w:rPr>
          <w:delText>word</w:delText>
        </w:r>
        <w:r w:rsidDel="00035CC3">
          <w:rPr>
            <w:rFonts w:ascii="Times New Roman" w:hAnsi="Times New Roman" w:cs="Times New Roman"/>
          </w:rPr>
          <w:delText xml:space="preserve">s, </w:delText>
        </w:r>
      </w:del>
      <w:ins w:id="288" w:author="Judy Mak" w:date="2019-02-08T18:09:00Z">
        <w:r w:rsidR="00035CC3">
          <w:rPr>
            <w:rFonts w:ascii="Times New Roman" w:hAnsi="Times New Roman" w:cs="Times New Roman"/>
          </w:rPr>
          <w:t xml:space="preserve">Example: </w:t>
        </w:r>
      </w:ins>
      <w:r>
        <w:rPr>
          <w:rFonts w:ascii="Times New Roman" w:hAnsi="Times New Roman" w:cs="Times New Roman"/>
        </w:rPr>
        <w:t>if the average kappa statistic between two runs</w:t>
      </w:r>
      <w:r w:rsidR="00245604">
        <w:rPr>
          <w:rFonts w:ascii="Times New Roman" w:hAnsi="Times New Roman" w:cs="Times New Roman"/>
        </w:rPr>
        <w:t>—that is, a landscape set of “With Humans” vs. “Without Humans” scenarios—</w:t>
      </w:r>
      <w:r>
        <w:rPr>
          <w:rFonts w:ascii="Times New Roman" w:hAnsi="Times New Roman" w:cs="Times New Roman"/>
        </w:rPr>
        <w:t xml:space="preserve">for a threshold of </w:t>
      </w:r>
      <w:r w:rsidR="00245604">
        <w:rPr>
          <w:rFonts w:ascii="Times New Roman" w:hAnsi="Times New Roman" w:cs="Times New Roman"/>
        </w:rPr>
        <w:t>some X number of</w:t>
      </w:r>
      <w:r>
        <w:rPr>
          <w:rFonts w:ascii="Times New Roman" w:hAnsi="Times New Roman" w:cs="Times New Roman"/>
        </w:rPr>
        <w:t xml:space="preserve"> </w:t>
      </w:r>
      <w:r w:rsidR="00245604">
        <w:rPr>
          <w:rFonts w:ascii="Times New Roman" w:hAnsi="Times New Roman" w:cs="Times New Roman"/>
        </w:rPr>
        <w:t xml:space="preserve">sightings at each coordinate over Y number of trials was 0.644, </w:t>
      </w:r>
      <w:r w:rsidR="00A677A5">
        <w:rPr>
          <w:rFonts w:ascii="Times New Roman" w:hAnsi="Times New Roman" w:cs="Times New Roman"/>
        </w:rPr>
        <w:t>and the kappa statistic for a threshold of</w:t>
      </w:r>
      <w:ins w:id="289" w:author="Judy Mak" w:date="2019-02-08T18:10:00Z">
        <w:r w:rsidR="00035CC3">
          <w:rPr>
            <w:rFonts w:ascii="Times New Roman" w:hAnsi="Times New Roman" w:cs="Times New Roman"/>
          </w:rPr>
          <w:t xml:space="preserve"> Z </w:t>
        </w:r>
      </w:ins>
      <w:del w:id="290" w:author="Judy Mak" w:date="2019-02-08T18:10:00Z">
        <w:r w:rsidR="00A677A5" w:rsidDel="00035CC3">
          <w:rPr>
            <w:rFonts w:ascii="Times New Roman" w:hAnsi="Times New Roman" w:cs="Times New Roman"/>
          </w:rPr>
          <w:delText xml:space="preserve"> X+Z </w:delText>
        </w:r>
      </w:del>
      <w:r w:rsidR="00A677A5">
        <w:rPr>
          <w:rFonts w:ascii="Times New Roman" w:hAnsi="Times New Roman" w:cs="Times New Roman"/>
        </w:rPr>
        <w:t xml:space="preserve">number of sightings for a given range within the same set of Y trials was 0.350, pick a trial that exhibits kappa statistics close to those numbers </w:t>
      </w:r>
      <w:ins w:id="291" w:author="Judy Mak" w:date="2019-02-08T18:10:00Z">
        <w:r w:rsidR="00035CC3">
          <w:rPr>
            <w:rFonts w:ascii="Times New Roman" w:hAnsi="Times New Roman" w:cs="Times New Roman"/>
          </w:rPr>
          <w:t xml:space="preserve">for X and Z thresholds </w:t>
        </w:r>
      </w:ins>
      <w:r w:rsidR="00A677A5">
        <w:rPr>
          <w:rFonts w:ascii="Times New Roman" w:hAnsi="Times New Roman" w:cs="Times New Roman"/>
        </w:rPr>
        <w:t>for a “typical” result—that is, a result whose buffer ranges would resemble those of the average.</w:t>
      </w:r>
      <w:r w:rsidR="00FD7554">
        <w:rPr>
          <w:rFonts w:ascii="Times New Roman" w:hAnsi="Times New Roman" w:cs="Times New Roman"/>
        </w:rPr>
        <w:t xml:space="preserve"> Actually, one could randomly choose the trial pairs, and the difference </w:t>
      </w:r>
      <w:r w:rsidR="00FD7554">
        <w:rPr>
          <w:rFonts w:ascii="Times New Roman" w:hAnsi="Times New Roman" w:cs="Times New Roman"/>
        </w:rPr>
        <w:lastRenderedPageBreak/>
        <w:t>image would not change much (it would show that the humans’ greatest impact on monkey movement were at the location of the settlements).</w:t>
      </w:r>
    </w:p>
    <w:p w14:paraId="7D4BAC8D" w14:textId="77777777" w:rsidR="00C0116F" w:rsidDel="00DF77C3" w:rsidRDefault="00C0116F">
      <w:pPr>
        <w:rPr>
          <w:del w:id="292" w:author="Judy Mak" w:date="2019-02-08T22:17:00Z"/>
          <w:rFonts w:ascii="Times New Roman" w:hAnsi="Times New Roman" w:cs="Times New Roman"/>
        </w:rPr>
      </w:pPr>
    </w:p>
    <w:p w14:paraId="5B278EBD" w14:textId="4DB055D0" w:rsidR="00EC36B0" w:rsidRPr="00FF7981" w:rsidDel="0097602D" w:rsidRDefault="003B6173">
      <w:pPr>
        <w:rPr>
          <w:moveFrom w:id="293" w:author="Judy Mak" w:date="2019-02-08T18:35:00Z"/>
          <w:rFonts w:ascii="Times New Roman" w:hAnsi="Times New Roman" w:cs="Times New Roman"/>
        </w:rPr>
      </w:pPr>
      <w:moveFromRangeStart w:id="294" w:author="Judy Mak" w:date="2019-02-08T18:35:00Z" w:name="move543330"/>
      <w:moveFrom w:id="295" w:author="Judy Mak" w:date="2019-02-08T18:35:00Z">
        <w:r w:rsidRPr="00F7009C" w:rsidDel="0097602D">
          <w:rPr>
            <w:rFonts w:ascii="Times New Roman" w:hAnsi="Times New Roman" w:cs="Times New Roman"/>
            <w:b/>
          </w:rPr>
          <w:t>e</w:t>
        </w:r>
        <w:r w:rsidR="00EC36B0" w:rsidRPr="00F7009C" w:rsidDel="0097602D">
          <w:rPr>
            <w:rFonts w:ascii="Times New Roman" w:hAnsi="Times New Roman" w:cs="Times New Roman"/>
            <w:b/>
          </w:rPr>
          <w:t>xcel_export_density_plot.py</w:t>
        </w:r>
        <w:r w:rsidR="00EC36B0" w:rsidDel="0097602D">
          <w:rPr>
            <w:rFonts w:ascii="Times New Roman" w:hAnsi="Times New Roman" w:cs="Times New Roman"/>
          </w:rPr>
          <w:t xml:space="preserve"> – exports complete movement results for all agents at all cells of the movement/visualization sub-model to an Excel (.csv) file when graph.py is run.</w:t>
        </w:r>
      </w:moveFrom>
    </w:p>
    <w:p w14:paraId="179BC9B2" w14:textId="0B2A9E45" w:rsidR="00CD52D4" w:rsidDel="0097602D" w:rsidRDefault="003049D0">
      <w:pPr>
        <w:rPr>
          <w:moveFrom w:id="296" w:author="Judy Mak" w:date="2019-02-08T18:35:00Z"/>
          <w:rFonts w:ascii="Times New Roman" w:hAnsi="Times New Roman" w:cs="Times New Roman"/>
        </w:rPr>
      </w:pPr>
      <w:moveFrom w:id="297" w:author="Judy Mak" w:date="2019-02-08T18:35:00Z">
        <w:r w:rsidRPr="00F7009C" w:rsidDel="0097602D">
          <w:rPr>
            <w:rFonts w:ascii="Times New Roman" w:hAnsi="Times New Roman" w:cs="Times New Roman"/>
            <w:b/>
          </w:rPr>
          <w:t>excel_export_density_plot</w:t>
        </w:r>
        <w:r w:rsidR="00F7009C" w:rsidDel="0097602D">
          <w:rPr>
            <w:rFonts w:ascii="Times New Roman" w:hAnsi="Times New Roman" w:cs="Times New Roman"/>
            <w:b/>
          </w:rPr>
          <w:t>_&lt;suffix depends on trial run&gt;</w:t>
        </w:r>
        <w:r w:rsidRPr="00F7009C" w:rsidDel="0097602D">
          <w:rPr>
            <w:rFonts w:ascii="Times New Roman" w:hAnsi="Times New Roman" w:cs="Times New Roman"/>
            <w:b/>
          </w:rPr>
          <w:t>.csv</w:t>
        </w:r>
        <w:r w:rsidDel="0097602D">
          <w:rPr>
            <w:rFonts w:ascii="Times New Roman" w:hAnsi="Times New Roman" w:cs="Times New Roman"/>
          </w:rPr>
          <w:t xml:space="preserve"> – accompanying output file. Is overwritten (refreshes) when graph.py is run again</w:t>
        </w:r>
        <w:r w:rsidR="00F7009C" w:rsidDel="0097602D">
          <w:rPr>
            <w:rFonts w:ascii="Times New Roman" w:hAnsi="Times New Roman" w:cs="Times New Roman"/>
          </w:rPr>
          <w:t>, but there are usually multiple output files (one for each trial run of each scenario)</w:t>
        </w:r>
        <w:r w:rsidDel="0097602D">
          <w:rPr>
            <w:rFonts w:ascii="Times New Roman" w:hAnsi="Times New Roman" w:cs="Times New Roman"/>
          </w:rPr>
          <w:t>.</w:t>
        </w:r>
        <w:r w:rsidR="00F7009C" w:rsidDel="0097602D">
          <w:rPr>
            <w:rFonts w:ascii="Times New Roman" w:hAnsi="Times New Roman" w:cs="Times New Roman"/>
          </w:rPr>
          <w:t xml:space="preserve"> The overwrite setting can be changed by adding or removing the erase_summary_plot() function call in graph.py.</w:t>
        </w:r>
      </w:moveFrom>
    </w:p>
    <w:moveFromRangeEnd w:id="294"/>
    <w:p w14:paraId="4E956DC2" w14:textId="77777777" w:rsidR="003049D0" w:rsidRDefault="003049D0">
      <w:pPr>
        <w:rPr>
          <w:rFonts w:ascii="Times New Roman" w:hAnsi="Times New Roman" w:cs="Times New Roman"/>
        </w:rPr>
      </w:pPr>
    </w:p>
    <w:p w14:paraId="55A078E0" w14:textId="77777777" w:rsidR="00695C90" w:rsidRPr="00695C90" w:rsidRDefault="00695C90" w:rsidP="001442A2">
      <w:pPr>
        <w:rPr>
          <w:rFonts w:ascii="Times New Roman" w:hAnsi="Times New Roman" w:cs="Times New Roman"/>
        </w:rPr>
      </w:pPr>
      <w:r>
        <w:rPr>
          <w:rFonts w:ascii="Times New Roman" w:hAnsi="Times New Roman" w:cs="Times New Roman"/>
          <w:b/>
        </w:rPr>
        <w:t xml:space="preserve">*kappa_batch.py – </w:t>
      </w:r>
      <w:r w:rsidR="000E4786">
        <w:rPr>
          <w:rFonts w:ascii="Times New Roman" w:hAnsi="Times New Roman" w:cs="Times New Roman"/>
        </w:rPr>
        <w:t>Batch-processes kappa statistic results from multiple trials to be averaged manually in Excel (generates an Excel file with multiple rows of kappa coefficients that can be easily handled). Inputs must be trimmed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w:t>
      </w:r>
      <w:proofErr w:type="spellEnd"/>
      <w:r w:rsidR="000E4786">
        <w:rPr>
          <w:rFonts w:ascii="Times New Roman" w:hAnsi="Times New Roman" w:cs="Times New Roman"/>
        </w:rPr>
        <w:t>” .csv files (</w:t>
      </w:r>
      <w:proofErr w:type="spellStart"/>
      <w:r w:rsidR="000E4786">
        <w:rPr>
          <w:rFonts w:ascii="Times New Roman" w:hAnsi="Times New Roman" w:cs="Times New Roman"/>
        </w:rPr>
        <w:t>excel_export_density_plot</w:t>
      </w:r>
      <w:proofErr w:type="spellEnd"/>
      <w:r w:rsidR="000E4786">
        <w:rPr>
          <w:rFonts w:ascii="Times New Roman" w:hAnsi="Times New Roman" w:cs="Times New Roman"/>
        </w:rPr>
        <w:t xml:space="preserve">_&lt;suffix&gt;.csv), or the trimmed .csv output of </w:t>
      </w:r>
      <w:proofErr w:type="spellStart"/>
      <w:r w:rsidR="000E4786">
        <w:rPr>
          <w:rFonts w:ascii="Times New Roman" w:hAnsi="Times New Roman" w:cs="Times New Roman"/>
        </w:rPr>
        <w:t>write_maxent.pv</w:t>
      </w:r>
      <w:proofErr w:type="spellEnd"/>
      <w:r w:rsidR="000E4786">
        <w:rPr>
          <w:rFonts w:ascii="Times New Roman" w:hAnsi="Times New Roman" w:cs="Times New Roman"/>
        </w:rPr>
        <w:t xml:space="preserve"> and the averaged difference of all trials of the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without_humans</w:t>
      </w:r>
      <w:proofErr w:type="spellEnd"/>
      <w:r w:rsidR="000E4786">
        <w:rPr>
          <w:rFonts w:ascii="Times New Roman" w:hAnsi="Times New Roman" w:cs="Times New Roman"/>
        </w:rPr>
        <w:t>” .csv files (the latter is computationally intensive to calculate—you can also choose the single trial whose kappa values are closest to the average).</w:t>
      </w:r>
    </w:p>
    <w:p w14:paraId="084A1B92" w14:textId="77777777" w:rsidR="00695C90" w:rsidRDefault="00695C90" w:rsidP="001442A2">
      <w:pPr>
        <w:rPr>
          <w:rFonts w:ascii="Times New Roman" w:hAnsi="Times New Roman" w:cs="Times New Roman"/>
          <w:b/>
        </w:rPr>
      </w:pPr>
    </w:p>
    <w:p w14:paraId="1E105CA0" w14:textId="59347514"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randomwalk.py</w:t>
      </w:r>
      <w:r w:rsidR="00CC0654">
        <w:rPr>
          <w:rFonts w:ascii="Times New Roman" w:hAnsi="Times New Roman" w:cs="Times New Roman"/>
        </w:rPr>
        <w:t xml:space="preserve">–This module can show you a graphic of a single </w:t>
      </w:r>
      <w:r w:rsidR="006B228F">
        <w:rPr>
          <w:rFonts w:ascii="Times New Roman" w:hAnsi="Times New Roman" w:cs="Times New Roman"/>
        </w:rPr>
        <w:t xml:space="preserve">family-group </w:t>
      </w:r>
      <w:r w:rsidR="00CC0654">
        <w:rPr>
          <w:rFonts w:ascii="Times New Roman" w:hAnsi="Times New Roman" w:cs="Times New Roman"/>
        </w:rPr>
        <w:t xml:space="preserve">agent’s walk path for </w:t>
      </w:r>
      <w:r w:rsidR="006B228F">
        <w:rPr>
          <w:rFonts w:ascii="Times New Roman" w:hAnsi="Times New Roman" w:cs="Times New Roman"/>
        </w:rPr>
        <w:t>a</w:t>
      </w:r>
      <w:r w:rsidR="00CC0654">
        <w:rPr>
          <w:rFonts w:ascii="Times New Roman" w:hAnsi="Times New Roman" w:cs="Times New Roman"/>
        </w:rPr>
        <w:t xml:space="preserve"> model run. To run this, you must run graph.py while the # of families attribute in model.py is set to 1 and</w:t>
      </w:r>
      <w:r w:rsidR="006B228F">
        <w:rPr>
          <w:rFonts w:ascii="Times New Roman" w:hAnsi="Times New Roman" w:cs="Times New Roman"/>
        </w:rPr>
        <w:t xml:space="preserve"> then</w:t>
      </w:r>
      <w:r w:rsidR="00CC0654">
        <w:rPr>
          <w:rFonts w:ascii="Times New Roman" w:hAnsi="Times New Roman" w:cs="Times New Roman"/>
        </w:rPr>
        <w:t xml:space="preserve"> use the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 output of that</w:t>
      </w:r>
      <w:r w:rsidR="006B228F">
        <w:rPr>
          <w:rFonts w:ascii="Times New Roman" w:hAnsi="Times New Roman" w:cs="Times New Roman"/>
        </w:rPr>
        <w:t xml:space="preserve"> model run</w:t>
      </w:r>
      <w:r w:rsidR="00CC0654">
        <w:rPr>
          <w:rFonts w:ascii="Times New Roman" w:hAnsi="Times New Roman" w:cs="Times New Roman"/>
        </w:rPr>
        <w:t xml:space="preserve"> with this module; in other words, </w:t>
      </w:r>
      <w:r w:rsidR="006B228F">
        <w:rPr>
          <w:rFonts w:ascii="Times New Roman" w:hAnsi="Times New Roman" w:cs="Times New Roman"/>
        </w:rPr>
        <w:t xml:space="preserve">this module </w:t>
      </w:r>
      <w:r w:rsidR="00CC0654">
        <w:rPr>
          <w:rFonts w:ascii="Times New Roman" w:hAnsi="Times New Roman" w:cs="Times New Roman"/>
        </w:rPr>
        <w:t>can only follow one family-group agent at a time, or else multiple agents’ movement</w:t>
      </w:r>
      <w:r w:rsidR="00245604">
        <w:rPr>
          <w:rFonts w:ascii="Times New Roman" w:hAnsi="Times New Roman" w:cs="Times New Roman"/>
        </w:rPr>
        <w:t xml:space="preserve"> path</w:t>
      </w:r>
      <w:r w:rsidR="00CC0654">
        <w:rPr>
          <w:rFonts w:ascii="Times New Roman" w:hAnsi="Times New Roman" w:cs="Times New Roman"/>
        </w:rPr>
        <w:t>s will become falsely correlated</w:t>
      </w:r>
      <w:r w:rsidR="00245604">
        <w:rPr>
          <w:rFonts w:ascii="Times New Roman" w:hAnsi="Times New Roman" w:cs="Times New Roman"/>
        </w:rPr>
        <w:t xml:space="preserve"> with each other, and the paths will entangle</w:t>
      </w:r>
      <w:r w:rsidR="00CC0654">
        <w:rPr>
          <w:rFonts w:ascii="Times New Roman" w:hAnsi="Times New Roman" w:cs="Times New Roman"/>
        </w:rPr>
        <w:t>.</w:t>
      </w:r>
    </w:p>
    <w:p w14:paraId="74BE1C85" w14:textId="77777777" w:rsidR="00CC0654" w:rsidRDefault="00CC0654" w:rsidP="001442A2">
      <w:pPr>
        <w:rPr>
          <w:rFonts w:ascii="Times New Roman" w:hAnsi="Times New Roman" w:cs="Times New Roman"/>
        </w:rPr>
      </w:pPr>
    </w:p>
    <w:p w14:paraId="3C591593" w14:textId="4B8E0DED"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trim_grid35.py</w:t>
      </w:r>
      <w:r w:rsidR="00CC0654">
        <w:rPr>
          <w:rFonts w:ascii="Times New Roman" w:hAnsi="Times New Roman" w:cs="Times New Roman"/>
        </w:rPr>
        <w:t>–</w:t>
      </w:r>
      <w:r w:rsidR="001442A2">
        <w:rPr>
          <w:rFonts w:ascii="Times New Roman" w:hAnsi="Times New Roman" w:cs="Times New Roman"/>
        </w:rPr>
        <w:t xml:space="preserve"> Once</w:t>
      </w:r>
      <w:r w:rsidR="00CC0654">
        <w:rPr>
          <w:rFonts w:ascii="Times New Roman" w:hAnsi="Times New Roman" w:cs="Times New Roman"/>
        </w:rPr>
        <w:t xml:space="preserve"> a heatmap .csv file is generated</w:t>
      </w:r>
      <w:r>
        <w:rPr>
          <w:rFonts w:ascii="Times New Roman" w:hAnsi="Times New Roman" w:cs="Times New Roman"/>
        </w:rPr>
        <w:t xml:space="preserve"> in graph.py </w:t>
      </w:r>
      <w:r w:rsidR="00CC0654">
        <w:rPr>
          <w:rFonts w:ascii="Times New Roman" w:hAnsi="Times New Roman" w:cs="Times New Roman"/>
        </w:rPr>
        <w:t xml:space="preserv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w:t>
      </w:r>
      <w:r w:rsidR="00245604">
        <w:rPr>
          <w:rFonts w:ascii="Times New Roman" w:hAnsi="Times New Roman" w:cs="Times New Roman"/>
        </w:rPr>
        <w:t xml:space="preserve">—change the suffix by changing </w:t>
      </w:r>
      <w:proofErr w:type="spellStart"/>
      <w:r w:rsidR="00245604">
        <w:rPr>
          <w:rFonts w:ascii="Times New Roman" w:hAnsi="Times New Roman" w:cs="Times New Roman"/>
        </w:rPr>
        <w:t>graph.py’s</w:t>
      </w:r>
      <w:proofErr w:type="spellEnd"/>
      <w:r w:rsidR="00245604">
        <w:rPr>
          <w:rFonts w:ascii="Times New Roman" w:hAnsi="Times New Roman" w:cs="Times New Roman"/>
        </w:rPr>
        <w:t xml:space="preserve"> “</w:t>
      </w:r>
      <w:proofErr w:type="spellStart"/>
      <w:r w:rsidR="00245604">
        <w:rPr>
          <w:rFonts w:ascii="Times New Roman" w:hAnsi="Times New Roman" w:cs="Times New Roman"/>
        </w:rPr>
        <w:t>movement_session_id</w:t>
      </w:r>
      <w:proofErr w:type="spellEnd"/>
      <w:r w:rsidR="00245604">
        <w:rPr>
          <w:rFonts w:ascii="Times New Roman" w:hAnsi="Times New Roman" w:cs="Times New Roman"/>
        </w:rPr>
        <w:t>” variable in between runs</w:t>
      </w:r>
      <w:r w:rsidR="00CC0654">
        <w:rPr>
          <w:rFonts w:ascii="Times New Roman" w:hAnsi="Times New Roman" w:cs="Times New Roman"/>
        </w:rPr>
        <w:t>), run that file with this module to only extract the Yangaoping region</w:t>
      </w:r>
      <w:r>
        <w:rPr>
          <w:rFonts w:ascii="Times New Roman" w:hAnsi="Times New Roman" w:cs="Times New Roman"/>
        </w:rPr>
        <w:t xml:space="preserve">. Then a heatmap can be created in Excel from the output (select all data, excluding headers such as ‘x’ and ‘y’ column labels </w:t>
      </w:r>
      <w:r w:rsidRPr="00512D05">
        <w:rPr>
          <w:rFonts w:ascii="Times New Roman" w:hAnsi="Times New Roman" w:cs="Times New Roman"/>
        </w:rPr>
        <w:sym w:font="Wingdings" w:char="F0E0"/>
      </w:r>
      <w:r>
        <w:rPr>
          <w:rFonts w:ascii="Times New Roman" w:hAnsi="Times New Roman" w:cs="Times New Roman"/>
        </w:rPr>
        <w:t xml:space="preserve"> create an X-Y scatterplot </w:t>
      </w:r>
      <w:r w:rsidRPr="00512D05">
        <w:rPr>
          <w:rFonts w:ascii="Times New Roman" w:hAnsi="Times New Roman" w:cs="Times New Roman"/>
        </w:rPr>
        <w:sym w:font="Wingdings" w:char="F0E0"/>
      </w:r>
      <w:r>
        <w:rPr>
          <w:rFonts w:ascii="Times New Roman" w:hAnsi="Times New Roman" w:cs="Times New Roman"/>
        </w:rPr>
        <w:t xml:space="preserve"> set points to 99% transparent, no outline)</w:t>
      </w:r>
      <w:r w:rsidR="00245604">
        <w:rPr>
          <w:rFonts w:ascii="Times New Roman" w:hAnsi="Times New Roman" w:cs="Times New Roman"/>
        </w:rPr>
        <w:t xml:space="preserve"> or via ArcMap (instructions later in this tutorial—see next section)</w:t>
      </w:r>
      <w:r w:rsidR="000E4786">
        <w:rPr>
          <w:rFonts w:ascii="Times New Roman" w:hAnsi="Times New Roman" w:cs="Times New Roman"/>
        </w:rPr>
        <w:t>, or run through kappa_batch.py</w:t>
      </w:r>
      <w:r w:rsidR="00245604">
        <w:rPr>
          <w:rFonts w:ascii="Times New Roman" w:hAnsi="Times New Roman" w:cs="Times New Roman"/>
        </w:rPr>
        <w:t xml:space="preserve"> for statistical analysis</w:t>
      </w:r>
      <w:r w:rsidR="000E4786">
        <w:rPr>
          <w:rFonts w:ascii="Times New Roman" w:hAnsi="Times New Roman" w:cs="Times New Roman"/>
        </w:rPr>
        <w:t>.</w:t>
      </w:r>
    </w:p>
    <w:p w14:paraId="409D7A99" w14:textId="77777777" w:rsidR="00E04981" w:rsidRDefault="00E04981" w:rsidP="001442A2">
      <w:pPr>
        <w:rPr>
          <w:rFonts w:ascii="Times New Roman" w:hAnsi="Times New Roman" w:cs="Times New Roman"/>
        </w:rPr>
      </w:pPr>
    </w:p>
    <w:p w14:paraId="74752362" w14:textId="77777777" w:rsidR="00E04981" w:rsidRDefault="00E04981" w:rsidP="001442A2">
      <w:pPr>
        <w:rPr>
          <w:rFonts w:ascii="Times New Roman" w:hAnsi="Times New Roman" w:cs="Times New Roman"/>
        </w:rPr>
      </w:pPr>
      <w:r w:rsidRPr="00E04981">
        <w:rPr>
          <w:rFonts w:ascii="Times New Roman" w:hAnsi="Times New Roman" w:cs="Times New Roman"/>
          <w:b/>
        </w:rPr>
        <w:t>*write_maxent.py</w:t>
      </w:r>
      <w:r>
        <w:rPr>
          <w:rFonts w:ascii="Times New Roman" w:hAnsi="Times New Roman" w:cs="Times New Roman"/>
        </w:rPr>
        <w:t xml:space="preserve"> – Translates a Maxent </w:t>
      </w:r>
      <w:r w:rsidR="00695C90">
        <w:rPr>
          <w:rFonts w:ascii="Times New Roman" w:hAnsi="Times New Roman" w:cs="Times New Roman"/>
        </w:rPr>
        <w:t>ASCII (</w:t>
      </w:r>
      <w:r>
        <w:rPr>
          <w:rFonts w:ascii="Times New Roman" w:hAnsi="Times New Roman" w:cs="Times New Roman"/>
        </w:rPr>
        <w:t>.</w:t>
      </w:r>
      <w:proofErr w:type="spellStart"/>
      <w:r>
        <w:rPr>
          <w:rFonts w:ascii="Times New Roman" w:hAnsi="Times New Roman" w:cs="Times New Roman"/>
        </w:rPr>
        <w:t>asc</w:t>
      </w:r>
      <w:proofErr w:type="spellEnd"/>
      <w:r w:rsidR="00695C90">
        <w:rPr>
          <w:rFonts w:ascii="Times New Roman" w:hAnsi="Times New Roman" w:cs="Times New Roman"/>
        </w:rPr>
        <w:t>)</w:t>
      </w:r>
      <w:r>
        <w:rPr>
          <w:rFonts w:ascii="Times New Roman" w:hAnsi="Times New Roman" w:cs="Times New Roman"/>
        </w:rPr>
        <w:t xml:space="preserve"> file (generated when a Maxent suitability analysis is run by the Maxent software program) into a heatmap in .csv using a percentile-based “translation” function.</w:t>
      </w:r>
      <w:r w:rsidR="00695C90">
        <w:rPr>
          <w:rFonts w:ascii="Times New Roman" w:hAnsi="Times New Roman" w:cs="Times New Roman"/>
        </w:rPr>
        <w:t xml:space="preserve"> The Maxent ASCII file is usually manually trimmed to the Yangaoping region (bottom 65%, or 65, rows truncated</w:t>
      </w:r>
      <w:r w:rsidR="006A1C06">
        <w:rPr>
          <w:rFonts w:ascii="Times New Roman" w:hAnsi="Times New Roman" w:cs="Times New Roman"/>
        </w:rPr>
        <w:t xml:space="preserve"> from the text</w:t>
      </w:r>
      <w:r w:rsidR="00695C90">
        <w:rPr>
          <w:rFonts w:ascii="Times New Roman" w:hAnsi="Times New Roman" w:cs="Times New Roman"/>
        </w:rPr>
        <w:t xml:space="preserve">) first. </w:t>
      </w:r>
    </w:p>
    <w:p w14:paraId="4CDB64B5" w14:textId="77777777" w:rsidR="007F2FA7" w:rsidRDefault="007F2FA7" w:rsidP="001442A2">
      <w:pPr>
        <w:rPr>
          <w:rFonts w:ascii="Times New Roman" w:hAnsi="Times New Roman" w:cs="Times New Roman"/>
        </w:rPr>
      </w:pPr>
    </w:p>
    <w:p w14:paraId="17B34235" w14:textId="4379FCFC" w:rsidR="007F2FA7" w:rsidRDefault="007F2FA7" w:rsidP="001442A2">
      <w:pPr>
        <w:rPr>
          <w:ins w:id="298" w:author="Judy Mak" w:date="2019-02-08T18:03:00Z"/>
          <w:rFonts w:ascii="Times New Roman" w:hAnsi="Times New Roman" w:cs="Times New Roman"/>
        </w:rPr>
      </w:pPr>
      <w:r w:rsidRPr="007F2FA7">
        <w:rPr>
          <w:rFonts w:ascii="Times New Roman" w:hAnsi="Times New Roman" w:cs="Times New Roman"/>
          <w:b/>
        </w:rPr>
        <w:t>*convert_csv_to_shapefile.py</w:t>
      </w:r>
      <w:r>
        <w:rPr>
          <w:rFonts w:ascii="Times New Roman" w:hAnsi="Times New Roman" w:cs="Times New Roman"/>
        </w:rPr>
        <w:t xml:space="preserve"> – Converts a .csv file full of X, Y coordinates (with X being column 1 and Y being column 2) to a shapefile and adds a ‘Counts’ column that counts all occurrences of that particular X, Y coordinate (that is, the row) in the entire .csv file. This is written to work with the coordinates provided by the model’s </w:t>
      </w:r>
      <w:r w:rsidR="00164083">
        <w:rPr>
          <w:rFonts w:ascii="Times New Roman" w:hAnsi="Times New Roman" w:cs="Times New Roman"/>
        </w:rPr>
        <w:t>~</w:t>
      </w:r>
      <w:r>
        <w:rPr>
          <w:rFonts w:ascii="Times New Roman" w:hAnsi="Times New Roman" w:cs="Times New Roman"/>
        </w:rPr>
        <w:t>85 x 100 (or 85 x 35 once trimmed) grid</w:t>
      </w:r>
      <w:r w:rsidR="00FD7554">
        <w:rPr>
          <w:rFonts w:ascii="Times New Roman" w:hAnsi="Times New Roman" w:cs="Times New Roman"/>
        </w:rPr>
        <w:t xml:space="preserve"> (which, in turn, represents a 300m spatial resolution where the visualization submodel can run smoothly)</w:t>
      </w:r>
      <w:r w:rsidR="00A05102">
        <w:rPr>
          <w:rFonts w:ascii="Times New Roman" w:hAnsi="Times New Roman" w:cs="Times New Roman"/>
        </w:rPr>
        <w:t>.</w:t>
      </w:r>
      <w:ins w:id="299" w:author="Judy Mak" w:date="2019-02-08T18:14:00Z">
        <w:r w:rsidR="00B24D1B">
          <w:rPr>
            <w:rFonts w:ascii="Times New Roman" w:hAnsi="Times New Roman" w:cs="Times New Roman"/>
          </w:rPr>
          <w:t xml:space="preserve"> The sha</w:t>
        </w:r>
      </w:ins>
      <w:ins w:id="300" w:author="Judy Mak" w:date="2019-02-08T18:15:00Z">
        <w:r w:rsidR="00B24D1B">
          <w:rPr>
            <w:rFonts w:ascii="Times New Roman" w:hAnsi="Times New Roman" w:cs="Times New Roman"/>
          </w:rPr>
          <w:t>pefile can then be opened in ArcMap; see section 8 of this document.</w:t>
        </w:r>
      </w:ins>
    </w:p>
    <w:p w14:paraId="2CD72160" w14:textId="542817C5" w:rsidR="00BE323B" w:rsidRDefault="00BE323B" w:rsidP="001442A2">
      <w:pPr>
        <w:rPr>
          <w:ins w:id="301" w:author="Judy Mak" w:date="2019-02-08T18:03:00Z"/>
          <w:rFonts w:ascii="Times New Roman" w:hAnsi="Times New Roman" w:cs="Times New Roman"/>
        </w:rPr>
      </w:pPr>
    </w:p>
    <w:p w14:paraId="2124CDBD" w14:textId="3F1CDB7B" w:rsidR="00BE323B" w:rsidRPr="00FF7981" w:rsidRDefault="00BE323B" w:rsidP="001442A2">
      <w:pPr>
        <w:rPr>
          <w:rFonts w:ascii="Times New Roman" w:hAnsi="Times New Roman" w:cs="Times New Roman"/>
        </w:rPr>
      </w:pPr>
      <w:ins w:id="302" w:author="Judy Mak" w:date="2019-02-08T18:03:00Z">
        <w:r w:rsidRPr="00BE323B">
          <w:rPr>
            <w:rFonts w:ascii="Times New Roman" w:hAnsi="Times New Roman" w:cs="Times New Roman"/>
            <w:b/>
            <w:rPrChange w:id="303" w:author="Judy Mak" w:date="2019-02-08T18:06:00Z">
              <w:rPr>
                <w:rFonts w:ascii="Times New Roman" w:hAnsi="Times New Roman" w:cs="Times New Roman"/>
              </w:rPr>
            </w:rPrChange>
          </w:rPr>
          <w:t>*30_trials_step6_732_1458</w:t>
        </w:r>
      </w:ins>
      <w:ins w:id="304" w:author="Judy Mak" w:date="2019-02-08T18:04:00Z">
        <w:r w:rsidRPr="00BE323B">
          <w:rPr>
            <w:rFonts w:ascii="Times New Roman" w:hAnsi="Times New Roman" w:cs="Times New Roman"/>
            <w:b/>
            <w:rPrChange w:id="305" w:author="Judy Mak" w:date="2019-02-08T18:06:00Z">
              <w:rPr>
                <w:rFonts w:ascii="Times New Roman" w:hAnsi="Times New Roman" w:cs="Times New Roman"/>
              </w:rPr>
            </w:rPrChange>
          </w:rPr>
          <w:t>.py</w:t>
        </w:r>
        <w:r>
          <w:rPr>
            <w:rFonts w:ascii="Times New Roman" w:hAnsi="Times New Roman" w:cs="Times New Roman"/>
          </w:rPr>
          <w:t xml:space="preserve"> – After a set number of trials are run for the model for a given set of settings, this script is used to help compile </w:t>
        </w:r>
        <w:proofErr w:type="gramStart"/>
        <w:r>
          <w:rPr>
            <w:rFonts w:ascii="Times New Roman" w:hAnsi="Times New Roman" w:cs="Times New Roman"/>
          </w:rPr>
          <w:t>al</w:t>
        </w:r>
      </w:ins>
      <w:ins w:id="306" w:author="Judy Mak" w:date="2019-02-08T18:05:00Z">
        <w:r>
          <w:rPr>
            <w:rFonts w:ascii="Times New Roman" w:hAnsi="Times New Roman" w:cs="Times New Roman"/>
          </w:rPr>
          <w:t>l of</w:t>
        </w:r>
        <w:proofErr w:type="gramEnd"/>
        <w:r>
          <w:rPr>
            <w:rFonts w:ascii="Times New Roman" w:hAnsi="Times New Roman" w:cs="Times New Roman"/>
          </w:rPr>
          <w:t xml:space="preserve"> the step 6 (0 years), step 732 (10 years), and step 1458 (20 years) outputs into one folder. Once this script achieves this, it is trivial to find the average output for each of the steps between multiple model runs. This assumes constant settings and must also be repeated for each type of out</w:t>
        </w:r>
      </w:ins>
      <w:ins w:id="307" w:author="Judy Mak" w:date="2019-02-08T18:06:00Z">
        <w:r>
          <w:rPr>
            <w:rFonts w:ascii="Times New Roman" w:hAnsi="Times New Roman" w:cs="Times New Roman"/>
          </w:rPr>
          <w:t>put .csv folder the model generates (e.g. human demographics, monkey demographics, etc.).</w:t>
        </w:r>
      </w:ins>
    </w:p>
    <w:p w14:paraId="52FFA58C" w14:textId="77777777" w:rsidR="001442A2" w:rsidRPr="00FF7981" w:rsidRDefault="001442A2">
      <w:pPr>
        <w:rPr>
          <w:rFonts w:ascii="Times New Roman" w:hAnsi="Times New Roman" w:cs="Times New Roman"/>
        </w:rPr>
      </w:pPr>
    </w:p>
    <w:p w14:paraId="347ED1D6" w14:textId="3C0C0DC1" w:rsidR="00CD52D4" w:rsidRDefault="000E7D70">
      <w:pPr>
        <w:rPr>
          <w:rFonts w:ascii="Times New Roman" w:hAnsi="Times New Roman" w:cs="Times New Roman"/>
        </w:rPr>
      </w:pPr>
      <w:r>
        <w:rPr>
          <w:rFonts w:ascii="Times New Roman" w:hAnsi="Times New Roman" w:cs="Times New Roman"/>
          <w:b/>
        </w:rPr>
        <w:t>a</w:t>
      </w:r>
      <w:r w:rsidR="00CD52D4" w:rsidRPr="00FF7981">
        <w:rPr>
          <w:rFonts w:ascii="Times New Roman" w:hAnsi="Times New Roman" w:cs="Times New Roman"/>
          <w:b/>
        </w:rPr>
        <w:t>gg</w:t>
      </w:r>
      <w:r>
        <w:rPr>
          <w:rFonts w:ascii="Times New Roman" w:hAnsi="Times New Roman" w:cs="Times New Roman"/>
          <w:b/>
        </w:rPr>
        <w:t>_</w:t>
      </w:r>
      <w:r w:rsidR="00CD52D4" w:rsidRPr="00FF7981">
        <w:rPr>
          <w:rFonts w:ascii="Times New Roman" w:hAnsi="Times New Roman" w:cs="Times New Roman"/>
          <w:b/>
        </w:rPr>
        <w:t>dem</w:t>
      </w:r>
      <w:r>
        <w:rPr>
          <w:rFonts w:ascii="Times New Roman" w:hAnsi="Times New Roman" w:cs="Times New Roman"/>
          <w:b/>
        </w:rPr>
        <w:t>87100</w:t>
      </w:r>
      <w:r w:rsidR="00CD52D4" w:rsidRPr="00FF7981">
        <w:rPr>
          <w:rFonts w:ascii="Times New Roman" w:hAnsi="Times New Roman" w:cs="Times New Roman"/>
          <w:b/>
        </w:rPr>
        <w:t>.txt</w:t>
      </w:r>
      <w:ins w:id="308" w:author="Judy Mak" w:date="2019-02-08T17:56:00Z">
        <w:r w:rsidR="004935D9">
          <w:rPr>
            <w:rFonts w:ascii="Times New Roman" w:hAnsi="Times New Roman" w:cs="Times New Roman"/>
            <w:b/>
          </w:rPr>
          <w:t>, agg_veg60.txt</w:t>
        </w:r>
      </w:ins>
      <w:r w:rsidR="00CD52D4" w:rsidRPr="00FF7981">
        <w:rPr>
          <w:rFonts w:ascii="Times New Roman" w:hAnsi="Times New Roman" w:cs="Times New Roman"/>
        </w:rPr>
        <w:t xml:space="preserve"> – </w:t>
      </w:r>
      <w:del w:id="309" w:author="Judy Mak" w:date="2019-02-08T17:56:00Z">
        <w:r w:rsidDel="004935D9">
          <w:rPr>
            <w:rFonts w:ascii="Times New Roman" w:hAnsi="Times New Roman" w:cs="Times New Roman"/>
          </w:rPr>
          <w:delText>An</w:delText>
        </w:r>
        <w:r w:rsidR="00CD52D4" w:rsidRPr="00FF7981" w:rsidDel="004935D9">
          <w:rPr>
            <w:rFonts w:ascii="Times New Roman" w:hAnsi="Times New Roman" w:cs="Times New Roman"/>
          </w:rPr>
          <w:delText xml:space="preserve"> </w:delText>
        </w:r>
      </w:del>
      <w:r w:rsidR="00CD52D4" w:rsidRPr="00FF7981">
        <w:rPr>
          <w:rFonts w:ascii="Times New Roman" w:hAnsi="Times New Roman" w:cs="Times New Roman"/>
        </w:rPr>
        <w:t>ASCII file</w:t>
      </w:r>
      <w:ins w:id="310" w:author="Judy Mak" w:date="2019-02-08T17:56:00Z">
        <w:r w:rsidR="004935D9">
          <w:rPr>
            <w:rFonts w:ascii="Times New Roman" w:hAnsi="Times New Roman" w:cs="Times New Roman"/>
          </w:rPr>
          <w:t>s</w:t>
        </w:r>
      </w:ins>
      <w:r w:rsidR="00CD52D4" w:rsidRPr="00FF7981">
        <w:rPr>
          <w:rFonts w:ascii="Times New Roman" w:hAnsi="Times New Roman" w:cs="Times New Roman"/>
        </w:rPr>
        <w:t xml:space="preserve"> that contain</w:t>
      </w:r>
      <w:del w:id="311" w:author="Judy Mak" w:date="2019-02-08T17:56:00Z">
        <w:r w:rsidR="00CD52D4" w:rsidRPr="00FF7981" w:rsidDel="004935D9">
          <w:rPr>
            <w:rFonts w:ascii="Times New Roman" w:hAnsi="Times New Roman" w:cs="Times New Roman"/>
          </w:rPr>
          <w:delText>s</w:delText>
        </w:r>
      </w:del>
      <w:r w:rsidR="00CD52D4" w:rsidRPr="00FF7981">
        <w:rPr>
          <w:rFonts w:ascii="Times New Roman" w:hAnsi="Times New Roman" w:cs="Times New Roman"/>
        </w:rPr>
        <w:t xml:space="preserve"> the </w:t>
      </w:r>
      <w:r>
        <w:rPr>
          <w:rFonts w:ascii="Times New Roman" w:hAnsi="Times New Roman" w:cs="Times New Roman"/>
        </w:rPr>
        <w:t>elevation</w:t>
      </w:r>
      <w:ins w:id="312" w:author="Judy Mak" w:date="2019-02-08T17:56:00Z">
        <w:r w:rsidR="004935D9">
          <w:rPr>
            <w:rFonts w:ascii="Times New Roman" w:hAnsi="Times New Roman" w:cs="Times New Roman"/>
          </w:rPr>
          <w:t xml:space="preserve"> and veg</w:t>
        </w:r>
      </w:ins>
      <w:ins w:id="313" w:author="Judy Mak" w:date="2019-02-08T17:57:00Z">
        <w:r w:rsidR="004935D9">
          <w:rPr>
            <w:rFonts w:ascii="Times New Roman" w:hAnsi="Times New Roman" w:cs="Times New Roman"/>
          </w:rPr>
          <w:t>etation</w:t>
        </w:r>
      </w:ins>
      <w:r w:rsidR="00CD52D4" w:rsidRPr="00FF7981">
        <w:rPr>
          <w:rFonts w:ascii="Times New Roman" w:hAnsi="Times New Roman" w:cs="Times New Roman"/>
        </w:rPr>
        <w:t xml:space="preserve"> data</w:t>
      </w:r>
      <w:r>
        <w:rPr>
          <w:rFonts w:ascii="Times New Roman" w:hAnsi="Times New Roman" w:cs="Times New Roman"/>
        </w:rPr>
        <w:t xml:space="preserve"> extracted from C</w:t>
      </w:r>
      <w:r w:rsidR="006A1C06">
        <w:rPr>
          <w:rFonts w:ascii="Times New Roman" w:hAnsi="Times New Roman" w:cs="Times New Roman"/>
        </w:rPr>
        <w:t>.</w:t>
      </w:r>
      <w:r>
        <w:rPr>
          <w:rFonts w:ascii="Times New Roman" w:hAnsi="Times New Roman" w:cs="Times New Roman"/>
        </w:rPr>
        <w:t xml:space="preserve"> Tsai’s DEM</w:t>
      </w:r>
      <w:ins w:id="314" w:author="Judy Mak" w:date="2019-02-08T17:57:00Z">
        <w:r w:rsidR="004935D9">
          <w:rPr>
            <w:rFonts w:ascii="Times New Roman" w:hAnsi="Times New Roman" w:cs="Times New Roman"/>
          </w:rPr>
          <w:t xml:space="preserve"> and vegetation maps, respectively</w:t>
        </w:r>
      </w:ins>
      <w:r>
        <w:rPr>
          <w:rFonts w:ascii="Times New Roman" w:hAnsi="Times New Roman" w:cs="Times New Roman"/>
        </w:rPr>
        <w:t xml:space="preserve">, which </w:t>
      </w:r>
      <w:ins w:id="315" w:author="Judy Mak" w:date="2019-02-08T17:57:00Z">
        <w:r w:rsidR="004935D9">
          <w:rPr>
            <w:rFonts w:ascii="Times New Roman" w:hAnsi="Times New Roman" w:cs="Times New Roman"/>
          </w:rPr>
          <w:t xml:space="preserve">both </w:t>
        </w:r>
      </w:ins>
      <w:r>
        <w:rPr>
          <w:rFonts w:ascii="Times New Roman" w:hAnsi="Times New Roman" w:cs="Times New Roman"/>
        </w:rPr>
        <w:t>form</w:t>
      </w:r>
      <w:del w:id="316" w:author="Judy Mak" w:date="2019-02-08T17:57:00Z">
        <w:r w:rsidDel="004935D9">
          <w:rPr>
            <w:rFonts w:ascii="Times New Roman" w:hAnsi="Times New Roman" w:cs="Times New Roman"/>
          </w:rPr>
          <w:delText>s</w:delText>
        </w:r>
      </w:del>
      <w:r>
        <w:rPr>
          <w:rFonts w:ascii="Times New Roman" w:hAnsi="Times New Roman" w:cs="Times New Roman"/>
        </w:rPr>
        <w:t xml:space="preserve"> </w:t>
      </w:r>
      <w:del w:id="317" w:author="Judy Mak" w:date="2019-02-08T17:57:00Z">
        <w:r w:rsidDel="004935D9">
          <w:rPr>
            <w:rFonts w:ascii="Times New Roman" w:hAnsi="Times New Roman" w:cs="Times New Roman"/>
          </w:rPr>
          <w:delText xml:space="preserve">part of </w:delText>
        </w:r>
      </w:del>
      <w:r>
        <w:rPr>
          <w:rFonts w:ascii="Times New Roman" w:hAnsi="Times New Roman" w:cs="Times New Roman"/>
        </w:rPr>
        <w:t>the environmental grid that</w:t>
      </w:r>
      <w:r w:rsidR="00CD52D4" w:rsidRPr="00FF7981">
        <w:rPr>
          <w:rFonts w:ascii="Times New Roman" w:hAnsi="Times New Roman" w:cs="Times New Roman"/>
        </w:rPr>
        <w:t xml:space="preserve"> the monkeys move upon</w:t>
      </w:r>
      <w:r>
        <w:rPr>
          <w:rFonts w:ascii="Times New Roman" w:hAnsi="Times New Roman" w:cs="Times New Roman"/>
        </w:rPr>
        <w:t xml:space="preserve">. </w:t>
      </w:r>
      <w:r w:rsidR="00150D21">
        <w:rPr>
          <w:rFonts w:ascii="Times New Roman" w:hAnsi="Times New Roman" w:cs="Times New Roman" w:hint="eastAsia"/>
        </w:rPr>
        <w:t>The space</w:t>
      </w:r>
      <w:r w:rsidR="00F837A2">
        <w:rPr>
          <w:rFonts w:ascii="Times New Roman" w:hAnsi="Times New Roman" w:cs="Times New Roman"/>
        </w:rPr>
        <w:t xml:space="preserve"> </w:t>
      </w:r>
      <w:r>
        <w:rPr>
          <w:rFonts w:ascii="Times New Roman" w:hAnsi="Times New Roman" w:cs="Times New Roman"/>
        </w:rPr>
        <w:t>is 87 x 100</w:t>
      </w:r>
      <w:r w:rsidR="00150D21" w:rsidRPr="00150D21">
        <w:rPr>
          <w:rFonts w:ascii="Times New Roman" w:hAnsi="Times New Roman" w:cs="Times New Roman"/>
        </w:rPr>
        <w:t xml:space="preserve"> </w:t>
      </w:r>
      <w:r w:rsidR="00FD7554">
        <w:rPr>
          <w:rFonts w:ascii="Times New Roman" w:hAnsi="Times New Roman" w:cs="Times New Roman"/>
        </w:rPr>
        <w:t xml:space="preserve">(adjusted to fit an 85 x 100 grid) </w:t>
      </w:r>
      <w:r w:rsidR="00150D21">
        <w:rPr>
          <w:rFonts w:ascii="Times New Roman" w:hAnsi="Times New Roman" w:cs="Times New Roman" w:hint="eastAsia"/>
        </w:rPr>
        <w:t>with a r</w:t>
      </w:r>
      <w:r w:rsidR="00150D21">
        <w:rPr>
          <w:rFonts w:ascii="Times New Roman" w:hAnsi="Times New Roman" w:cs="Times New Roman"/>
        </w:rPr>
        <w:t>esolution</w:t>
      </w:r>
      <w:r w:rsidR="00150D21">
        <w:rPr>
          <w:rFonts w:ascii="Times New Roman" w:hAnsi="Times New Roman" w:cs="Times New Roman" w:hint="eastAsia"/>
        </w:rPr>
        <w:t xml:space="preserve"> of </w:t>
      </w:r>
      <w:r w:rsidR="00164083">
        <w:rPr>
          <w:rFonts w:ascii="Times New Roman" w:hAnsi="Times New Roman" w:cs="Times New Roman"/>
        </w:rPr>
        <w:t>300</w:t>
      </w:r>
      <w:r w:rsidR="00150D21">
        <w:rPr>
          <w:rFonts w:ascii="Times New Roman" w:hAnsi="Times New Roman" w:cs="Times New Roman" w:hint="eastAsia"/>
        </w:rPr>
        <w:t xml:space="preserve"> m </w:t>
      </w:r>
      <w:r w:rsidR="00150D21">
        <w:rPr>
          <w:rFonts w:ascii="Times New Roman" w:hAnsi="Times New Roman" w:cs="Times New Roman"/>
        </w:rPr>
        <w:t>(grid size)</w:t>
      </w:r>
      <w:r>
        <w:rPr>
          <w:rFonts w:ascii="Times New Roman" w:hAnsi="Times New Roman" w:cs="Times New Roman"/>
        </w:rPr>
        <w:t>.</w:t>
      </w:r>
    </w:p>
    <w:p w14:paraId="0044E0C1" w14:textId="77777777" w:rsidR="00FB19EF" w:rsidRDefault="00FB19EF">
      <w:pPr>
        <w:rPr>
          <w:rFonts w:ascii="Times New Roman" w:hAnsi="Times New Roman" w:cs="Times New Roman"/>
        </w:rPr>
      </w:pPr>
    </w:p>
    <w:p w14:paraId="6D6EEFB4" w14:textId="351A3603" w:rsidR="00FB19EF" w:rsidRDefault="006F0131">
      <w:pPr>
        <w:rPr>
          <w:rFonts w:ascii="Times New Roman" w:hAnsi="Times New Roman" w:cs="Times New Roman"/>
        </w:rPr>
      </w:pPr>
      <w:r w:rsidRPr="0079408E">
        <w:rPr>
          <w:rFonts w:ascii="Times New Roman" w:hAnsi="Times New Roman" w:cs="Times New Roman"/>
          <w:b/>
        </w:rPr>
        <w:lastRenderedPageBreak/>
        <w:t xml:space="preserve">pes_ascii200.txt, </w:t>
      </w:r>
      <w:r w:rsidR="00274CAE" w:rsidRPr="0079408E">
        <w:rPr>
          <w:rFonts w:ascii="Times New Roman" w:hAnsi="Times New Roman" w:cs="Times New Roman"/>
          <w:b/>
        </w:rPr>
        <w:t>pes_ascii400.t</w:t>
      </w:r>
      <w:r w:rsidR="00DE7BB8" w:rsidRPr="0079408E">
        <w:rPr>
          <w:rFonts w:ascii="Times New Roman" w:hAnsi="Times New Roman" w:cs="Times New Roman"/>
          <w:b/>
        </w:rPr>
        <w:t>xt, farm_ascii300.txt, farm_ascii600.txt</w:t>
      </w:r>
      <w:r w:rsidR="0079408E" w:rsidRPr="0079408E">
        <w:rPr>
          <w:rFonts w:ascii="Times New Roman" w:hAnsi="Times New Roman" w:cs="Times New Roman"/>
          <w:b/>
        </w:rPr>
        <w:t>, hh_ascii300.txt, hh_ascii600.txt, forest_ascii200.txt, forest_ascii400.txt</w:t>
      </w:r>
      <w:r>
        <w:rPr>
          <w:rFonts w:ascii="Times New Roman" w:hAnsi="Times New Roman" w:cs="Times New Roman"/>
        </w:rPr>
        <w:t xml:space="preserve"> - See Section 7 of this document for how to create a .txt layer with a custom buffer distance</w:t>
      </w:r>
      <w:r w:rsidR="0079408E">
        <w:rPr>
          <w:rFonts w:ascii="Times New Roman" w:hAnsi="Times New Roman" w:cs="Times New Roman"/>
        </w:rPr>
        <w:t xml:space="preserve"> (the distance is in meters)</w:t>
      </w:r>
      <w:r>
        <w:rPr>
          <w:rFonts w:ascii="Times New Roman" w:hAnsi="Times New Roman" w:cs="Times New Roman"/>
        </w:rPr>
        <w:t>.</w:t>
      </w:r>
      <w:r w:rsidR="0079408E">
        <w:rPr>
          <w:rFonts w:ascii="Times New Roman" w:hAnsi="Times New Roman" w:cs="Times New Roman"/>
        </w:rPr>
        <w:t xml:space="preserve"> This represents the human settlement area in which monkeys</w:t>
      </w:r>
      <w:r w:rsidR="00150D21">
        <w:rPr>
          <w:rFonts w:ascii="Times New Roman" w:hAnsi="Times New Roman" w:cs="Times New Roman" w:hint="eastAsia"/>
        </w:rPr>
        <w:t xml:space="preserve"> </w:t>
      </w:r>
      <w:r w:rsidR="0079408E">
        <w:rPr>
          <w:rFonts w:ascii="Times New Roman" w:hAnsi="Times New Roman" w:cs="Times New Roman"/>
        </w:rPr>
        <w:t xml:space="preserve">either will not enter or have a low chance of entering. </w:t>
      </w:r>
      <w:r w:rsidR="00F837A2">
        <w:rPr>
          <w:rFonts w:ascii="Times New Roman" w:hAnsi="Times New Roman" w:cs="Times New Roman"/>
        </w:rPr>
        <w:t xml:space="preserve">By default, the buffers are the lower of the two numbers provided for each category (PES, farm, household, and managed forest); you can switch to the higher-distance buffer and observe model changes if needed. Resolution (grid size) is </w:t>
      </w:r>
      <w:r w:rsidR="00164083">
        <w:rPr>
          <w:rFonts w:ascii="Times New Roman" w:hAnsi="Times New Roman" w:cs="Times New Roman"/>
        </w:rPr>
        <w:t>300</w:t>
      </w:r>
      <w:r w:rsidR="00150D21">
        <w:rPr>
          <w:rFonts w:ascii="Times New Roman" w:hAnsi="Times New Roman" w:cs="Times New Roman" w:hint="eastAsia"/>
        </w:rPr>
        <w:t xml:space="preserve"> m, in which the study site is represented </w:t>
      </w:r>
      <w:r w:rsidR="00F837A2">
        <w:rPr>
          <w:rFonts w:ascii="Times New Roman" w:hAnsi="Times New Roman" w:cs="Times New Roman"/>
        </w:rPr>
        <w:t>approximately</w:t>
      </w:r>
      <w:r w:rsidR="00150D21">
        <w:rPr>
          <w:rFonts w:ascii="Times New Roman" w:hAnsi="Times New Roman" w:cs="Times New Roman" w:hint="eastAsia"/>
        </w:rPr>
        <w:t xml:space="preserve"> as</w:t>
      </w:r>
      <w:r w:rsidR="00F837A2">
        <w:rPr>
          <w:rFonts w:ascii="Times New Roman" w:hAnsi="Times New Roman" w:cs="Times New Roman"/>
        </w:rPr>
        <w:t xml:space="preserve"> </w:t>
      </w:r>
      <w:r w:rsidR="00150D21">
        <w:rPr>
          <w:rFonts w:ascii="Times New Roman" w:hAnsi="Times New Roman" w:cs="Times New Roman" w:hint="eastAsia"/>
        </w:rPr>
        <w:t>a</w:t>
      </w:r>
      <w:r w:rsidR="00164083">
        <w:rPr>
          <w:rFonts w:ascii="Times New Roman" w:hAnsi="Times New Roman" w:cs="Times New Roman"/>
        </w:rPr>
        <w:t>n</w:t>
      </w:r>
      <w:r w:rsidR="00150D21">
        <w:rPr>
          <w:rFonts w:ascii="Times New Roman" w:hAnsi="Times New Roman" w:cs="Times New Roman" w:hint="eastAsia"/>
        </w:rPr>
        <w:t xml:space="preserve"> </w:t>
      </w:r>
      <w:r w:rsidR="00F837A2">
        <w:rPr>
          <w:rFonts w:ascii="Times New Roman" w:hAnsi="Times New Roman" w:cs="Times New Roman"/>
        </w:rPr>
        <w:t>87 x 100</w:t>
      </w:r>
      <w:r w:rsidR="00150D21">
        <w:rPr>
          <w:rFonts w:ascii="Times New Roman" w:hAnsi="Times New Roman" w:cs="Times New Roman" w:hint="eastAsia"/>
        </w:rPr>
        <w:t xml:space="preserve"> lattice</w:t>
      </w:r>
      <w:r w:rsidR="00F837A2">
        <w:rPr>
          <w:rFonts w:ascii="Times New Roman" w:hAnsi="Times New Roman" w:cs="Times New Roman"/>
        </w:rPr>
        <w:t>, but may vary slightly.</w:t>
      </w:r>
    </w:p>
    <w:p w14:paraId="53EEB0F2" w14:textId="77777777" w:rsidR="00DC6B51" w:rsidRDefault="00DC6B51">
      <w:pPr>
        <w:rPr>
          <w:rFonts w:ascii="Times New Roman" w:hAnsi="Times New Roman" w:cs="Times New Roman"/>
        </w:rPr>
      </w:pPr>
    </w:p>
    <w:p w14:paraId="07071300" w14:textId="61BA3FCF" w:rsidR="00DC6B51" w:rsidRDefault="00DC6B51">
      <w:pPr>
        <w:rPr>
          <w:ins w:id="318" w:author="Judy Mak" w:date="2019-02-08T22:18:00Z"/>
          <w:rFonts w:ascii="Times New Roman" w:hAnsi="Times New Roman" w:cs="Times New Roman"/>
        </w:rPr>
      </w:pPr>
      <w:r w:rsidRPr="00DC6B51">
        <w:rPr>
          <w:rFonts w:ascii="Times New Roman" w:hAnsi="Times New Roman" w:cs="Times New Roman"/>
          <w:b/>
        </w:rPr>
        <w:t>hh_survey.csv</w:t>
      </w:r>
      <w:r>
        <w:rPr>
          <w:rFonts w:ascii="Times New Roman" w:hAnsi="Times New Roman" w:cs="Times New Roman"/>
        </w:rPr>
        <w:t xml:space="preserve"> – Contains the locations of resources for human agents to gather, as well as the frequency of </w:t>
      </w:r>
      <w:r w:rsidR="00150D21">
        <w:rPr>
          <w:rFonts w:ascii="Times New Roman" w:hAnsi="Times New Roman" w:cs="Times New Roman" w:hint="eastAsia"/>
        </w:rPr>
        <w:t xml:space="preserve">each </w:t>
      </w:r>
      <w:r>
        <w:rPr>
          <w:rFonts w:ascii="Times New Roman" w:hAnsi="Times New Roman" w:cs="Times New Roman"/>
        </w:rPr>
        <w:t xml:space="preserve">said resource. The frequency formula </w:t>
      </w:r>
      <w:r w:rsidR="00164083">
        <w:rPr>
          <w:rFonts w:ascii="Times New Roman" w:hAnsi="Times New Roman" w:cs="Times New Roman"/>
        </w:rPr>
        <w:t xml:space="preserve">can be found in </w:t>
      </w:r>
      <w:proofErr w:type="gramStart"/>
      <w:r w:rsidR="00164083">
        <w:rPr>
          <w:rFonts w:ascii="Times New Roman" w:hAnsi="Times New Roman" w:cs="Times New Roman"/>
        </w:rPr>
        <w:t>humans.py, and</w:t>
      </w:r>
      <w:proofErr w:type="gramEnd"/>
      <w:r w:rsidR="00164083">
        <w:rPr>
          <w:rFonts w:ascii="Times New Roman" w:hAnsi="Times New Roman" w:cs="Times New Roman"/>
        </w:rPr>
        <w:t xml:space="preserve"> bases the amount of human movement on the frequency of the selected resource collection; however, due to the relatively low time resolution of five days per step, it is a proportional</w:t>
      </w:r>
      <w:ins w:id="319" w:author="Judy Mak" w:date="2019-02-08T22:19:00Z">
        <w:r w:rsidR="005F5FE5">
          <w:rPr>
            <w:rFonts w:ascii="Times New Roman" w:hAnsi="Times New Roman" w:cs="Times New Roman"/>
          </w:rPr>
          <w:t>/symbolic</w:t>
        </w:r>
      </w:ins>
      <w:r w:rsidR="00164083">
        <w:rPr>
          <w:rFonts w:ascii="Times New Roman" w:hAnsi="Times New Roman" w:cs="Times New Roman"/>
        </w:rPr>
        <w:t xml:space="preserve">, rather than a direct, visualization of human resource gathering. </w:t>
      </w:r>
    </w:p>
    <w:p w14:paraId="68BBBF54" w14:textId="05C42D21" w:rsidR="005F5FE5" w:rsidRDefault="005F5FE5">
      <w:pPr>
        <w:rPr>
          <w:ins w:id="320" w:author="Judy Mak" w:date="2019-02-08T22:18:00Z"/>
          <w:rFonts w:ascii="Times New Roman" w:hAnsi="Times New Roman" w:cs="Times New Roman"/>
        </w:rPr>
      </w:pPr>
    </w:p>
    <w:p w14:paraId="52040090" w14:textId="26412E28" w:rsidR="005F5FE5" w:rsidRDefault="005F5FE5">
      <w:pPr>
        <w:rPr>
          <w:ins w:id="321" w:author="Judy Mak" w:date="2019-02-08T22:18:00Z"/>
          <w:rFonts w:ascii="Times New Roman" w:hAnsi="Times New Roman" w:cs="Times New Roman"/>
        </w:rPr>
      </w:pPr>
      <w:ins w:id="322" w:author="Judy Mak" w:date="2019-02-08T22:18:00Z">
        <w:r w:rsidRPr="005F5FE5">
          <w:rPr>
            <w:rFonts w:ascii="Times New Roman" w:hAnsi="Times New Roman" w:cs="Times New Roman"/>
            <w:b/>
            <w:rPrChange w:id="323" w:author="Judy Mak" w:date="2019-02-08T22:18:00Z">
              <w:rPr>
                <w:rFonts w:ascii="Times New Roman" w:hAnsi="Times New Roman" w:cs="Times New Roman"/>
              </w:rPr>
            </w:rPrChange>
          </w:rPr>
          <w:t>hh_citizens.csv</w:t>
        </w:r>
        <w:r>
          <w:rPr>
            <w:rFonts w:ascii="Times New Roman" w:hAnsi="Times New Roman" w:cs="Times New Roman"/>
          </w:rPr>
          <w:t xml:space="preserve"> – Contains data for the households surveyed in the FNNR and their residents, taken from S. Yang’s research.</w:t>
        </w:r>
      </w:ins>
    </w:p>
    <w:p w14:paraId="2D948275" w14:textId="355D98BF" w:rsidR="005F5FE5" w:rsidRDefault="005F5FE5">
      <w:pPr>
        <w:rPr>
          <w:ins w:id="324" w:author="Judy Mak" w:date="2019-02-08T22:18:00Z"/>
          <w:rFonts w:ascii="Times New Roman" w:hAnsi="Times New Roman" w:cs="Times New Roman"/>
        </w:rPr>
      </w:pPr>
    </w:p>
    <w:p w14:paraId="62B9B3D9" w14:textId="72EA2453" w:rsidR="005F5FE5" w:rsidRDefault="005F5FE5">
      <w:pPr>
        <w:rPr>
          <w:rFonts w:ascii="Times New Roman" w:hAnsi="Times New Roman" w:cs="Times New Roman"/>
        </w:rPr>
      </w:pPr>
      <w:ins w:id="325" w:author="Judy Mak" w:date="2019-02-08T22:19:00Z">
        <w:r w:rsidRPr="005F5FE5">
          <w:rPr>
            <w:rFonts w:ascii="Times New Roman" w:hAnsi="Times New Roman" w:cs="Times New Roman"/>
            <w:b/>
            <w:rPrChange w:id="326" w:author="Judy Mak" w:date="2019-02-08T22:19:00Z">
              <w:rPr>
                <w:rFonts w:ascii="Times New Roman" w:hAnsi="Times New Roman" w:cs="Times New Roman"/>
              </w:rPr>
            </w:rPrChange>
          </w:rPr>
          <w:t>h</w:t>
        </w:r>
      </w:ins>
      <w:ins w:id="327" w:author="Judy Mak" w:date="2019-02-08T22:18:00Z">
        <w:r w:rsidRPr="005F5FE5">
          <w:rPr>
            <w:rFonts w:ascii="Times New Roman" w:hAnsi="Times New Roman" w:cs="Times New Roman"/>
            <w:b/>
            <w:rPrChange w:id="328" w:author="Judy Mak" w:date="2019-02-08T22:19:00Z">
              <w:rPr>
                <w:rFonts w:ascii="Times New Roman" w:hAnsi="Times New Roman" w:cs="Times New Roman"/>
              </w:rPr>
            </w:rPrChange>
          </w:rPr>
          <w:t>h_land.csv</w:t>
        </w:r>
        <w:r>
          <w:rPr>
            <w:rFonts w:ascii="Times New Roman" w:hAnsi="Times New Roman" w:cs="Times New Roman"/>
          </w:rPr>
          <w:t xml:space="preserve"> – Contains data for the households surveyed in the FNNR and their land </w:t>
        </w:r>
        <w:proofErr w:type="spellStart"/>
        <w:r>
          <w:rPr>
            <w:rFonts w:ascii="Times New Roman" w:hAnsi="Times New Roman" w:cs="Times New Roman"/>
          </w:rPr>
          <w:t>parcle</w:t>
        </w:r>
      </w:ins>
      <w:ins w:id="329" w:author="Judy Mak" w:date="2019-02-08T22:19:00Z">
        <w:r>
          <w:rPr>
            <w:rFonts w:ascii="Times New Roman" w:hAnsi="Times New Roman" w:cs="Times New Roman"/>
          </w:rPr>
          <w:t>s</w:t>
        </w:r>
        <w:proofErr w:type="spellEnd"/>
        <w:r>
          <w:rPr>
            <w:rFonts w:ascii="Times New Roman" w:hAnsi="Times New Roman" w:cs="Times New Roman"/>
          </w:rPr>
          <w:t>, taken from S. Yang’s research.</w:t>
        </w:r>
      </w:ins>
    </w:p>
    <w:p w14:paraId="3570ADBC" w14:textId="77777777" w:rsidR="00DC6B51" w:rsidRDefault="00DC6B51">
      <w:pPr>
        <w:rPr>
          <w:rFonts w:ascii="Times New Roman" w:hAnsi="Times New Roman" w:cs="Times New Roman"/>
        </w:rPr>
      </w:pPr>
    </w:p>
    <w:p w14:paraId="3EC5CAC1" w14:textId="77777777" w:rsidR="00DC6B51" w:rsidRDefault="00DC6B51">
      <w:pPr>
        <w:rPr>
          <w:rFonts w:ascii="Times New Roman" w:hAnsi="Times New Roman" w:cs="Times New Roman"/>
        </w:rPr>
      </w:pPr>
      <w:r w:rsidRPr="00DC6B51">
        <w:rPr>
          <w:rFonts w:ascii="Times New Roman" w:hAnsi="Times New Roman" w:cs="Times New Roman"/>
          <w:b/>
        </w:rPr>
        <w:t>household.csv</w:t>
      </w:r>
      <w:r>
        <w:rPr>
          <w:rFonts w:ascii="Times New Roman" w:hAnsi="Times New Roman" w:cs="Times New Roman"/>
        </w:rPr>
        <w:t xml:space="preserve"> – Contains locations for human agents to call “home.” Also determines the </w:t>
      </w:r>
      <w:proofErr w:type="gramStart"/>
      <w:r>
        <w:rPr>
          <w:rFonts w:ascii="Times New Roman" w:hAnsi="Times New Roman" w:cs="Times New Roman"/>
        </w:rPr>
        <w:t>amount</w:t>
      </w:r>
      <w:proofErr w:type="gramEnd"/>
      <w:r>
        <w:rPr>
          <w:rFonts w:ascii="Times New Roman" w:hAnsi="Times New Roman" w:cs="Times New Roman"/>
        </w:rPr>
        <w:t xml:space="preserve"> of human agents—in the August 2018 version of the model, there is one human agent (resource collector) representing each household.</w:t>
      </w:r>
    </w:p>
    <w:p w14:paraId="45003690" w14:textId="77777777" w:rsidR="002727A0" w:rsidRDefault="002727A0">
      <w:pPr>
        <w:rPr>
          <w:rFonts w:ascii="Times New Roman" w:hAnsi="Times New Roman" w:cs="Times New Roman"/>
        </w:rPr>
      </w:pPr>
    </w:p>
    <w:p w14:paraId="343A1418" w14:textId="257A963F" w:rsidR="002727A0" w:rsidRDefault="002727A0">
      <w:pPr>
        <w:rPr>
          <w:rFonts w:ascii="Times New Roman" w:hAnsi="Times New Roman" w:cs="Times New Roman"/>
        </w:rPr>
      </w:pPr>
      <w:proofErr w:type="spellStart"/>
      <w:r w:rsidRPr="002727A0">
        <w:rPr>
          <w:rFonts w:ascii="Times New Roman" w:hAnsi="Times New Roman" w:cs="Times New Roman"/>
          <w:b/>
        </w:rPr>
        <w:t>grid_elevation</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grid_veg</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grid_without_humans</w:t>
      </w:r>
      <w:proofErr w:type="spellEnd"/>
      <w:r w:rsidRPr="002727A0">
        <w:rPr>
          <w:rFonts w:ascii="Times New Roman" w:hAnsi="Times New Roman" w:cs="Times New Roman"/>
          <w:b/>
        </w:rPr>
        <w:t xml:space="preserve">, </w:t>
      </w:r>
      <w:proofErr w:type="spellStart"/>
      <w:r w:rsidR="00695C90">
        <w:rPr>
          <w:rFonts w:ascii="Times New Roman" w:hAnsi="Times New Roman" w:cs="Times New Roman"/>
          <w:b/>
        </w:rPr>
        <w:t>masterdict_elevation</w:t>
      </w:r>
      <w:proofErr w:type="spellEnd"/>
      <w:r w:rsidR="00695C90">
        <w:rPr>
          <w:rFonts w:ascii="Times New Roman" w:hAnsi="Times New Roman" w:cs="Times New Roman"/>
          <w:b/>
        </w:rPr>
        <w:t xml:space="preserve">, </w:t>
      </w:r>
      <w:proofErr w:type="spellStart"/>
      <w:r w:rsidR="000E4786">
        <w:rPr>
          <w:rFonts w:ascii="Times New Roman" w:hAnsi="Times New Roman" w:cs="Times New Roman"/>
          <w:b/>
        </w:rPr>
        <w:t>rest_of_reserve_dict</w:t>
      </w:r>
      <w:proofErr w:type="spellEnd"/>
      <w:r w:rsidR="000E4786">
        <w:rPr>
          <w:rFonts w:ascii="Times New Roman" w:hAnsi="Times New Roman" w:cs="Times New Roman"/>
          <w:b/>
        </w:rPr>
        <w:t>,</w:t>
      </w:r>
      <w:r w:rsidRPr="002727A0">
        <w:rPr>
          <w:rFonts w:ascii="Times New Roman" w:hAnsi="Times New Roman" w:cs="Times New Roman"/>
          <w:b/>
        </w:rPr>
        <w:t xml:space="preserve"> etc. (no filetype suffix)</w:t>
      </w:r>
      <w:r>
        <w:rPr>
          <w:rFonts w:ascii="Times New Roman" w:hAnsi="Times New Roman" w:cs="Times New Roman"/>
        </w:rPr>
        <w:t xml:space="preserve"> – created by the Python ‘pickle’ tool when the model type is set to ‘</w:t>
      </w:r>
      <w:proofErr w:type="spellStart"/>
      <w:r>
        <w:rPr>
          <w:rFonts w:ascii="Times New Roman" w:hAnsi="Times New Roman" w:cs="Times New Roman"/>
        </w:rPr>
        <w:t>first_run</w:t>
      </w:r>
      <w:proofErr w:type="spellEnd"/>
      <w:r>
        <w:rPr>
          <w:rFonts w:ascii="Times New Roman" w:hAnsi="Times New Roman" w:cs="Times New Roman"/>
        </w:rPr>
        <w:t>’</w:t>
      </w:r>
      <w:r w:rsidR="002D6D43">
        <w:rPr>
          <w:rFonts w:ascii="Times New Roman" w:hAnsi="Times New Roman" w:cs="Times New Roman"/>
        </w:rPr>
        <w:t xml:space="preserve"> in the parameters at the beginning of model.py (near “def __</w:t>
      </w:r>
      <w:proofErr w:type="spellStart"/>
      <w:r w:rsidR="002D6D43">
        <w:rPr>
          <w:rFonts w:ascii="Times New Roman" w:hAnsi="Times New Roman" w:cs="Times New Roman"/>
        </w:rPr>
        <w:t>init</w:t>
      </w:r>
      <w:proofErr w:type="spellEnd"/>
      <w:r w:rsidR="002D6D43">
        <w:rPr>
          <w:rFonts w:ascii="Times New Roman" w:hAnsi="Times New Roman" w:cs="Times New Roman"/>
        </w:rPr>
        <w:t>__”)</w:t>
      </w:r>
      <w:r>
        <w:rPr>
          <w:rFonts w:ascii="Times New Roman" w:hAnsi="Times New Roman" w:cs="Times New Roman"/>
        </w:rPr>
        <w:t xml:space="preserve">; these are pre-loaded files used in the model </w:t>
      </w:r>
      <w:r w:rsidR="001442A2">
        <w:rPr>
          <w:rFonts w:ascii="Times New Roman" w:hAnsi="Times New Roman" w:cs="Times New Roman"/>
        </w:rPr>
        <w:t>when its setting is ‘</w:t>
      </w:r>
      <w:proofErr w:type="spellStart"/>
      <w:r w:rsidR="001442A2">
        <w:rPr>
          <w:rFonts w:ascii="Times New Roman" w:hAnsi="Times New Roman" w:cs="Times New Roman"/>
        </w:rPr>
        <w:t>normal_run</w:t>
      </w:r>
      <w:proofErr w:type="spellEnd"/>
      <w:r w:rsidR="001442A2">
        <w:rPr>
          <w:rFonts w:ascii="Times New Roman" w:hAnsi="Times New Roman" w:cs="Times New Roman"/>
        </w:rPr>
        <w:t>’</w:t>
      </w:r>
      <w:r w:rsidR="002D6D43">
        <w:rPr>
          <w:rFonts w:ascii="Times New Roman" w:hAnsi="Times New Roman" w:cs="Times New Roman"/>
        </w:rPr>
        <w:t xml:space="preserve"> (set in the same place as ‘</w:t>
      </w:r>
      <w:proofErr w:type="spellStart"/>
      <w:r w:rsidR="002D6D43">
        <w:rPr>
          <w:rFonts w:ascii="Times New Roman" w:hAnsi="Times New Roman" w:cs="Times New Roman"/>
        </w:rPr>
        <w:t>first_run</w:t>
      </w:r>
      <w:proofErr w:type="spellEnd"/>
      <w:r w:rsidR="002D6D43">
        <w:rPr>
          <w:rFonts w:ascii="Times New Roman" w:hAnsi="Times New Roman" w:cs="Times New Roman"/>
        </w:rPr>
        <w:t>’)</w:t>
      </w:r>
      <w:r w:rsidR="001442A2">
        <w:rPr>
          <w:rFonts w:ascii="Times New Roman" w:hAnsi="Times New Roman" w:cs="Times New Roman"/>
        </w:rPr>
        <w:t xml:space="preserve"> </w:t>
      </w:r>
      <w:r>
        <w:rPr>
          <w:rFonts w:ascii="Times New Roman" w:hAnsi="Times New Roman" w:cs="Times New Roman"/>
        </w:rPr>
        <w:t>to speed up processes.</w:t>
      </w:r>
    </w:p>
    <w:p w14:paraId="3321B822" w14:textId="77777777" w:rsidR="00EC6E13" w:rsidRDefault="00EC6E13">
      <w:pPr>
        <w:rPr>
          <w:rFonts w:ascii="Times New Roman" w:hAnsi="Times New Roman" w:cs="Times New Roman"/>
        </w:rPr>
      </w:pPr>
    </w:p>
    <w:p w14:paraId="2FA1BAE8" w14:textId="77777777" w:rsidR="00EC6E13" w:rsidRDefault="00EC6E13">
      <w:pPr>
        <w:rPr>
          <w:rFonts w:ascii="Times New Roman" w:hAnsi="Times New Roman" w:cs="Times New Roman"/>
        </w:rPr>
      </w:pPr>
      <w:r w:rsidRPr="00EC6E13">
        <w:rPr>
          <w:rFonts w:ascii="Times New Roman" w:hAnsi="Times New Roman" w:cs="Times New Roman"/>
          <w:b/>
        </w:rPr>
        <w:t>CanvasGridVisualization.py, GridDraw.js, CanvasModule2.js</w:t>
      </w:r>
      <w:r>
        <w:rPr>
          <w:rFonts w:ascii="Times New Roman" w:hAnsi="Times New Roman" w:cs="Times New Roman"/>
        </w:rPr>
        <w:t xml:space="preserve"> – edited parts of the Mesa library stored in the local directory; not written by me, only slightly modified. If these are deleted, the import statements must reroute to the default versions and location stored in the Mesa library (same names, except replace ‘CanvasModule2’ with ‘</w:t>
      </w:r>
      <w:proofErr w:type="spellStart"/>
      <w:r>
        <w:rPr>
          <w:rFonts w:ascii="Times New Roman" w:hAnsi="Times New Roman" w:cs="Times New Roman"/>
        </w:rPr>
        <w:t>CanvasModule</w:t>
      </w:r>
      <w:proofErr w:type="spellEnd"/>
      <w:r>
        <w:rPr>
          <w:rFonts w:ascii="Times New Roman" w:hAnsi="Times New Roman" w:cs="Times New Roman"/>
        </w:rPr>
        <w:t>’). These were included for personal aesthetic changes that were not possible to make otherwise (such as erasing the visible lattice outlines from the grid in the web browser visualization).</w:t>
      </w:r>
    </w:p>
    <w:p w14:paraId="6A8C25DA" w14:textId="77777777" w:rsidR="0085192D" w:rsidRDefault="0085192D">
      <w:pPr>
        <w:rPr>
          <w:rFonts w:ascii="Times New Roman" w:hAnsi="Times New Roman" w:cs="Times New Roman"/>
        </w:rPr>
      </w:pPr>
    </w:p>
    <w:p w14:paraId="1D9518A7" w14:textId="77777777" w:rsidR="0085192D" w:rsidRDefault="0085192D">
      <w:pPr>
        <w:rPr>
          <w:rFonts w:ascii="Times New Roman" w:hAnsi="Times New Roman" w:cs="Times New Roman"/>
        </w:rPr>
      </w:pPr>
      <w:r>
        <w:rPr>
          <w:rFonts w:ascii="Times New Roman" w:hAnsi="Times New Roman" w:cs="Times New Roman"/>
        </w:rPr>
        <w:t xml:space="preserve">Legacy files associated with the project include agents.py, kappa.py, </w:t>
      </w:r>
      <w:r w:rsidR="00A87E09">
        <w:rPr>
          <w:rFonts w:ascii="Times New Roman" w:hAnsi="Times New Roman" w:cs="Times New Roman"/>
        </w:rPr>
        <w:t xml:space="preserve">heatmap.py, </w:t>
      </w:r>
      <w:r w:rsidR="000B5C65">
        <w:rPr>
          <w:rFonts w:ascii="Times New Roman" w:hAnsi="Times New Roman" w:cs="Times New Roman"/>
        </w:rPr>
        <w:t xml:space="preserve">resource_dict.py, </w:t>
      </w:r>
      <w:r>
        <w:rPr>
          <w:rFonts w:ascii="Times New Roman" w:hAnsi="Times New Roman" w:cs="Times New Roman"/>
        </w:rPr>
        <w:t>and maxent.py. If you have downloaded an older version of this project</w:t>
      </w:r>
      <w:r w:rsidR="00DB0133">
        <w:rPr>
          <w:rFonts w:ascii="Times New Roman" w:hAnsi="Times New Roman" w:cs="Times New Roman"/>
        </w:rPr>
        <w:t xml:space="preserve"> in the past then updated the same directory with newer downloads from Github</w:t>
      </w:r>
      <w:r>
        <w:rPr>
          <w:rFonts w:ascii="Times New Roman" w:hAnsi="Times New Roman" w:cs="Times New Roman"/>
        </w:rPr>
        <w:t>, you should delete th</w:t>
      </w:r>
      <w:r w:rsidR="00DB0133">
        <w:rPr>
          <w:rFonts w:ascii="Times New Roman" w:hAnsi="Times New Roman" w:cs="Times New Roman"/>
        </w:rPr>
        <w:t>ese legacy files</w:t>
      </w:r>
      <w:r>
        <w:rPr>
          <w:rFonts w:ascii="Times New Roman" w:hAnsi="Times New Roman" w:cs="Times New Roman"/>
        </w:rPr>
        <w:t>; they are no longer used for the project.</w:t>
      </w:r>
    </w:p>
    <w:p w14:paraId="7BDF8D31" w14:textId="77777777" w:rsidR="00CD52D4" w:rsidRPr="00FF7981" w:rsidRDefault="00CD52D4">
      <w:pPr>
        <w:rPr>
          <w:rFonts w:ascii="Times New Roman" w:hAnsi="Times New Roman" w:cs="Times New Roman"/>
          <w:color w:val="0000FF"/>
          <w:sz w:val="28"/>
          <w:szCs w:val="28"/>
        </w:rPr>
      </w:pPr>
    </w:p>
    <w:p w14:paraId="4A38786D" w14:textId="62E9D039" w:rsidR="004C25ED" w:rsidRPr="00FF7981" w:rsidRDefault="000665BC">
      <w:pPr>
        <w:rPr>
          <w:rFonts w:ascii="Times New Roman" w:hAnsi="Times New Roman" w:cs="Times New Roman"/>
          <w:color w:val="5B9BD5" w:themeColor="accent5"/>
          <w:sz w:val="28"/>
          <w:szCs w:val="28"/>
        </w:rPr>
      </w:pPr>
      <w:r>
        <w:rPr>
          <w:rFonts w:ascii="Times New Roman" w:hAnsi="Times New Roman" w:cs="Times New Roman"/>
          <w:color w:val="0000FF"/>
          <w:sz w:val="28"/>
          <w:szCs w:val="28"/>
        </w:rPr>
        <w:t>6</w:t>
      </w:r>
      <w:r w:rsidR="00975EFA" w:rsidRPr="00FF7981">
        <w:rPr>
          <w:rFonts w:ascii="Times New Roman" w:hAnsi="Times New Roman" w:cs="Times New Roman"/>
          <w:color w:val="0000FF"/>
          <w:sz w:val="28"/>
          <w:szCs w:val="28"/>
        </w:rPr>
        <w:t>. RUNCODE – Run the model</w:t>
      </w:r>
      <w:ins w:id="330" w:author="Judy Mak" w:date="2019-02-08T22:20:00Z">
        <w:r w:rsidR="009901C8">
          <w:rPr>
            <w:rFonts w:ascii="Times New Roman" w:hAnsi="Times New Roman" w:cs="Times New Roman"/>
            <w:color w:val="0000FF"/>
            <w:sz w:val="28"/>
            <w:szCs w:val="28"/>
          </w:rPr>
          <w:t>.</w:t>
        </w:r>
      </w:ins>
      <w:del w:id="331" w:author="Judy Mak" w:date="2019-02-08T22:20:00Z">
        <w:r w:rsidR="00975EFA" w:rsidRPr="00FF7981" w:rsidDel="009901C8">
          <w:rPr>
            <w:rFonts w:ascii="Times New Roman" w:hAnsi="Times New Roman" w:cs="Times New Roman"/>
            <w:color w:val="0000FF"/>
            <w:sz w:val="28"/>
            <w:szCs w:val="28"/>
          </w:rPr>
          <w:delText>, and understand which variables to edit.</w:delText>
        </w:r>
      </w:del>
    </w:p>
    <w:p w14:paraId="7370CF87" w14:textId="77777777" w:rsidR="004C25ED" w:rsidRPr="00FF7981" w:rsidRDefault="004C25ED">
      <w:pPr>
        <w:rPr>
          <w:rFonts w:ascii="Times New Roman" w:hAnsi="Times New Roman" w:cs="Times New Roman"/>
        </w:rPr>
      </w:pPr>
    </w:p>
    <w:p w14:paraId="763C0C93" w14:textId="77777777" w:rsidR="008B484E" w:rsidRDefault="00975EFA">
      <w:pPr>
        <w:rPr>
          <w:ins w:id="332" w:author="Judy Mak" w:date="2019-02-08T21:31:00Z"/>
          <w:rFonts w:ascii="Times New Roman" w:hAnsi="Times New Roman" w:cs="Times New Roman"/>
        </w:rPr>
      </w:pPr>
      <w:r w:rsidRPr="00FF7981">
        <w:rPr>
          <w:rFonts w:ascii="Times New Roman" w:hAnsi="Times New Roman" w:cs="Times New Roman"/>
        </w:rPr>
        <w:t>The</w:t>
      </w:r>
      <w:r w:rsidR="00F8589A" w:rsidRPr="00FF7981">
        <w:rPr>
          <w:rFonts w:ascii="Times New Roman" w:hAnsi="Times New Roman" w:cs="Times New Roman"/>
        </w:rPr>
        <w:t xml:space="preserve"> code can be run in multiple ways, depending on what data you need to access.</w:t>
      </w:r>
    </w:p>
    <w:p w14:paraId="0794817C" w14:textId="5DC0D766" w:rsidR="008B484E" w:rsidRDefault="008B484E">
      <w:pPr>
        <w:rPr>
          <w:ins w:id="333" w:author="Judy Mak" w:date="2019-02-08T21:31:00Z"/>
          <w:rFonts w:ascii="Times New Roman" w:hAnsi="Times New Roman" w:cs="Times New Roman"/>
        </w:rPr>
      </w:pPr>
      <w:ins w:id="334" w:author="Judy Mak" w:date="2019-02-08T21:31:00Z">
        <w:r>
          <w:rPr>
            <w:rFonts w:ascii="Times New Roman" w:hAnsi="Times New Roman" w:cs="Times New Roman"/>
          </w:rPr>
          <w:t xml:space="preserve">Before running, you may want to edit the configurations in </w:t>
        </w:r>
        <w:r w:rsidRPr="00AD79A6">
          <w:rPr>
            <w:rFonts w:ascii="Times New Roman" w:hAnsi="Times New Roman" w:cs="Times New Roman"/>
            <w:b/>
            <w:rPrChange w:id="335" w:author="Judy Mak" w:date="2019-02-08T21:32:00Z">
              <w:rPr>
                <w:rFonts w:ascii="Times New Roman" w:hAnsi="Times New Roman" w:cs="Times New Roman"/>
              </w:rPr>
            </w:rPrChange>
          </w:rPr>
          <w:t>fnnr_config_file.py</w:t>
        </w:r>
        <w:r>
          <w:rPr>
            <w:rFonts w:ascii="Times New Roman" w:hAnsi="Times New Roman" w:cs="Times New Roman"/>
          </w:rPr>
          <w:t>.</w:t>
        </w:r>
      </w:ins>
    </w:p>
    <w:p w14:paraId="49D65764" w14:textId="24FB74E9" w:rsidR="00975EFA" w:rsidRPr="00FF7981" w:rsidRDefault="007F1C94">
      <w:pPr>
        <w:rPr>
          <w:rFonts w:ascii="Times New Roman" w:hAnsi="Times New Roman" w:cs="Times New Roman"/>
        </w:rPr>
      </w:pPr>
      <w:del w:id="336" w:author="Judy Mak" w:date="2019-02-08T21:31:00Z">
        <w:r w:rsidRPr="00FF7981" w:rsidDel="008B484E">
          <w:rPr>
            <w:rFonts w:ascii="Times New Roman" w:hAnsi="Times New Roman" w:cs="Times New Roman"/>
          </w:rPr>
          <w:delText xml:space="preserve"> You </w:delText>
        </w:r>
      </w:del>
      <w:ins w:id="337" w:author="Judy Mak" w:date="2019-02-08T21:31:00Z">
        <w:r w:rsidR="008B484E">
          <w:rPr>
            <w:rFonts w:ascii="Times New Roman" w:hAnsi="Times New Roman" w:cs="Times New Roman"/>
          </w:rPr>
          <w:t>Then y</w:t>
        </w:r>
        <w:r w:rsidR="008B484E" w:rsidRPr="00FF7981">
          <w:rPr>
            <w:rFonts w:ascii="Times New Roman" w:hAnsi="Times New Roman" w:cs="Times New Roman"/>
          </w:rPr>
          <w:t xml:space="preserve">ou </w:t>
        </w:r>
      </w:ins>
      <w:r w:rsidRPr="00FF7981">
        <w:rPr>
          <w:rFonts w:ascii="Times New Roman" w:hAnsi="Times New Roman" w:cs="Times New Roman"/>
        </w:rPr>
        <w:t>may execute (run) one of the following modules:</w:t>
      </w:r>
    </w:p>
    <w:p w14:paraId="3EE38027" w14:textId="77777777" w:rsidR="00D059F6" w:rsidRPr="00FF7981" w:rsidRDefault="00D059F6">
      <w:pPr>
        <w:rPr>
          <w:rFonts w:ascii="Times New Roman" w:hAnsi="Times New Roman" w:cs="Times New Roman"/>
        </w:rPr>
      </w:pPr>
    </w:p>
    <w:p w14:paraId="38B8366E" w14:textId="36E0F0F4" w:rsidR="00451B5D" w:rsidRPr="00FF7981" w:rsidRDefault="001154DC" w:rsidP="00037533">
      <w:pPr>
        <w:rPr>
          <w:rFonts w:ascii="Times New Roman" w:hAnsi="Times New Roman" w:cs="Times New Roman"/>
        </w:rPr>
      </w:pPr>
      <w:r w:rsidRPr="00FF7981">
        <w:rPr>
          <w:rFonts w:ascii="Times New Roman" w:hAnsi="Times New Roman" w:cs="Times New Roman"/>
          <w:b/>
        </w:rPr>
        <w:lastRenderedPageBreak/>
        <w:t>s</w:t>
      </w:r>
      <w:r w:rsidR="008B7D31" w:rsidRPr="00FF7981">
        <w:rPr>
          <w:rFonts w:ascii="Times New Roman" w:hAnsi="Times New Roman" w:cs="Times New Roman"/>
          <w:b/>
        </w:rPr>
        <w:t>erver.py</w:t>
      </w:r>
      <w:r w:rsidR="008B7D31" w:rsidRPr="00FF7981">
        <w:rPr>
          <w:rFonts w:ascii="Times New Roman" w:hAnsi="Times New Roman" w:cs="Times New Roman"/>
        </w:rPr>
        <w:t xml:space="preserve"> – run this module if you </w:t>
      </w:r>
      <w:r w:rsidR="00037533" w:rsidRPr="00FF7981">
        <w:rPr>
          <w:rFonts w:ascii="Times New Roman" w:hAnsi="Times New Roman" w:cs="Times New Roman"/>
        </w:rPr>
        <w:t>would like to see a visualization</w:t>
      </w:r>
      <w:r w:rsidR="00411961" w:rsidRPr="00FF7981">
        <w:rPr>
          <w:rFonts w:ascii="Times New Roman" w:hAnsi="Times New Roman" w:cs="Times New Roman"/>
        </w:rPr>
        <w:t xml:space="preserve"> of monkeys’ </w:t>
      </w:r>
      <w:del w:id="338" w:author="Judy Mak" w:date="2019-02-08T21:31:00Z">
        <w:r w:rsidR="00411961" w:rsidRPr="00FF7981" w:rsidDel="006A2509">
          <w:rPr>
            <w:rFonts w:ascii="Times New Roman" w:hAnsi="Times New Roman" w:cs="Times New Roman"/>
          </w:rPr>
          <w:delText>famil</w:delText>
        </w:r>
        <w:r w:rsidR="00765EB4" w:rsidDel="006A2509">
          <w:rPr>
            <w:rFonts w:ascii="Times New Roman" w:hAnsi="Times New Roman" w:cs="Times New Roman"/>
          </w:rPr>
          <w:delText>ies</w:delText>
        </w:r>
        <w:r w:rsidR="00D53CFB" w:rsidRPr="00FF7981" w:rsidDel="006A2509">
          <w:rPr>
            <w:rFonts w:ascii="Times New Roman" w:hAnsi="Times New Roman" w:cs="Times New Roman"/>
          </w:rPr>
          <w:delText xml:space="preserve"> </w:delText>
        </w:r>
      </w:del>
      <w:ins w:id="339" w:author="Judy Mak" w:date="2019-02-08T21:31:00Z">
        <w:r w:rsidR="006A2509" w:rsidRPr="00FF7981">
          <w:rPr>
            <w:rFonts w:ascii="Times New Roman" w:hAnsi="Times New Roman" w:cs="Times New Roman"/>
          </w:rPr>
          <w:t>famil</w:t>
        </w:r>
        <w:r w:rsidR="006A2509">
          <w:rPr>
            <w:rFonts w:ascii="Times New Roman" w:hAnsi="Times New Roman" w:cs="Times New Roman"/>
          </w:rPr>
          <w:t>y</w:t>
        </w:r>
        <w:r w:rsidR="006A2509" w:rsidRPr="00FF7981">
          <w:rPr>
            <w:rFonts w:ascii="Times New Roman" w:hAnsi="Times New Roman" w:cs="Times New Roman"/>
          </w:rPr>
          <w:t xml:space="preserve"> </w:t>
        </w:r>
      </w:ins>
      <w:r w:rsidR="00D53CFB" w:rsidRPr="00FF7981">
        <w:rPr>
          <w:rFonts w:ascii="Times New Roman" w:hAnsi="Times New Roman" w:cs="Times New Roman"/>
        </w:rPr>
        <w:t>(small</w:t>
      </w:r>
      <w:r w:rsidR="00411961" w:rsidRPr="00FF7981">
        <w:rPr>
          <w:rFonts w:ascii="Times New Roman" w:hAnsi="Times New Roman" w:cs="Times New Roman"/>
        </w:rPr>
        <w:t>-group</w:t>
      </w:r>
      <w:r w:rsidR="00D53CFB" w:rsidRPr="00FF7981">
        <w:rPr>
          <w:rFonts w:ascii="Times New Roman" w:hAnsi="Times New Roman" w:cs="Times New Roman"/>
        </w:rPr>
        <w:t xml:space="preserve"> in terms of </w:t>
      </w:r>
      <w:r w:rsidR="008339D5" w:rsidRPr="00FF7981">
        <w:rPr>
          <w:rFonts w:ascii="Times New Roman" w:hAnsi="Times New Roman" w:cs="Times New Roman"/>
        </w:rPr>
        <w:fldChar w:fldCharType="begin"/>
      </w:r>
      <w:r w:rsidR="00D53CFB"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8339D5" w:rsidRPr="00FF7981">
        <w:rPr>
          <w:rFonts w:ascii="Times New Roman" w:hAnsi="Times New Roman" w:cs="Times New Roman"/>
        </w:rPr>
        <w:fldChar w:fldCharType="separate"/>
      </w:r>
      <w:r w:rsidR="00D53CFB" w:rsidRPr="00FF7981">
        <w:rPr>
          <w:rFonts w:ascii="Times New Roman" w:hAnsi="Times New Roman" w:cs="Times New Roman"/>
        </w:rPr>
        <w:t>Yang, Lei, and Yang 2002)</w:t>
      </w:r>
      <w:r w:rsidR="008339D5" w:rsidRPr="00FF7981">
        <w:rPr>
          <w:rFonts w:ascii="Times New Roman" w:hAnsi="Times New Roman" w:cs="Times New Roman"/>
        </w:rPr>
        <w:fldChar w:fldCharType="end"/>
      </w:r>
      <w:r w:rsidR="00411961" w:rsidRPr="00FF7981">
        <w:rPr>
          <w:rFonts w:ascii="Times New Roman" w:hAnsi="Times New Roman" w:cs="Times New Roman"/>
        </w:rPr>
        <w:t xml:space="preserve"> movement</w:t>
      </w:r>
      <w:ins w:id="340" w:author="Judy Mak" w:date="2019-02-08T21:31:00Z">
        <w:r w:rsidR="006A2509">
          <w:rPr>
            <w:rFonts w:ascii="Times New Roman" w:hAnsi="Times New Roman" w:cs="Times New Roman"/>
          </w:rPr>
          <w:t>, as well as human resource gather</w:t>
        </w:r>
      </w:ins>
      <w:ins w:id="341" w:author="Judy Mak" w:date="2019-02-08T21:32:00Z">
        <w:r w:rsidR="006A2509">
          <w:rPr>
            <w:rFonts w:ascii="Times New Roman" w:hAnsi="Times New Roman" w:cs="Times New Roman"/>
          </w:rPr>
          <w:t>ing,</w:t>
        </w:r>
      </w:ins>
      <w:r w:rsidR="00411961" w:rsidRPr="00FF7981">
        <w:rPr>
          <w:rFonts w:ascii="Times New Roman" w:hAnsi="Times New Roman" w:cs="Times New Roman"/>
        </w:rPr>
        <w:t xml:space="preserve"> through the FNNR in a given year (73 time-steps</w:t>
      </w:r>
      <w:ins w:id="342" w:author="Judy Mak" w:date="2019-02-08T21:32:00Z">
        <w:r w:rsidR="00666C07">
          <w:rPr>
            <w:rFonts w:ascii="Times New Roman" w:hAnsi="Times New Roman" w:cs="Times New Roman"/>
          </w:rPr>
          <w:t>/year</w:t>
        </w:r>
      </w:ins>
      <w:r w:rsidR="00411961" w:rsidRPr="00FF7981">
        <w:rPr>
          <w:rFonts w:ascii="Times New Roman" w:hAnsi="Times New Roman" w:cs="Times New Roman"/>
        </w:rPr>
        <w:t>)</w:t>
      </w:r>
      <w:r w:rsidR="00037533" w:rsidRPr="00FF7981">
        <w:rPr>
          <w:rFonts w:ascii="Times New Roman" w:hAnsi="Times New Roman" w:cs="Times New Roman"/>
        </w:rPr>
        <w:t>.</w:t>
      </w:r>
    </w:p>
    <w:p w14:paraId="0E0CE0C6" w14:textId="77777777" w:rsidR="00451B5D" w:rsidRPr="00FF7981" w:rsidRDefault="00451B5D">
      <w:pPr>
        <w:rPr>
          <w:rFonts w:ascii="Times New Roman" w:hAnsi="Times New Roman" w:cs="Times New Roman"/>
        </w:rPr>
      </w:pPr>
    </w:p>
    <w:p w14:paraId="1F17B1FF" w14:textId="468D9ECF" w:rsidR="00451B5D" w:rsidRDefault="00037533" w:rsidP="00037533">
      <w:pPr>
        <w:rPr>
          <w:rFonts w:ascii="Times New Roman" w:hAnsi="Times New Roman" w:cs="Times New Roman"/>
        </w:rPr>
      </w:pPr>
      <w:r w:rsidRPr="00FF7981">
        <w:rPr>
          <w:rFonts w:ascii="Times New Roman" w:hAnsi="Times New Roman" w:cs="Times New Roman"/>
          <w:b/>
        </w:rPr>
        <w:t>graph</w:t>
      </w:r>
      <w:r w:rsidR="008B7D31" w:rsidRPr="00FF7981">
        <w:rPr>
          <w:rFonts w:ascii="Times New Roman" w:hAnsi="Times New Roman" w:cs="Times New Roman"/>
          <w:b/>
        </w:rPr>
        <w:t>.py</w:t>
      </w:r>
      <w:r w:rsidR="001154DC" w:rsidRPr="00FF7981">
        <w:rPr>
          <w:rFonts w:ascii="Times New Roman" w:hAnsi="Times New Roman" w:cs="Times New Roman"/>
        </w:rPr>
        <w:t xml:space="preserve">– run </w:t>
      </w:r>
      <w:r w:rsidR="00451B5D" w:rsidRPr="00FF7981">
        <w:rPr>
          <w:rFonts w:ascii="Times New Roman" w:hAnsi="Times New Roman" w:cs="Times New Roman"/>
        </w:rPr>
        <w:t xml:space="preserve">this module </w:t>
      </w:r>
      <w:r w:rsidRPr="00FF7981">
        <w:rPr>
          <w:rFonts w:ascii="Times New Roman" w:hAnsi="Times New Roman" w:cs="Times New Roman"/>
        </w:rPr>
        <w:t>to</w:t>
      </w:r>
      <w:r w:rsidR="00411961" w:rsidRPr="00FF7981">
        <w:rPr>
          <w:rFonts w:ascii="Times New Roman" w:hAnsi="Times New Roman" w:cs="Times New Roman"/>
        </w:rPr>
        <w:t xml:space="preserve"> </w:t>
      </w:r>
      <w:del w:id="343" w:author="Judy Mak" w:date="2019-02-08T21:31:00Z">
        <w:r w:rsidR="00411961" w:rsidRPr="00FF7981" w:rsidDel="008B484E">
          <w:rPr>
            <w:rFonts w:ascii="Times New Roman" w:hAnsi="Times New Roman" w:cs="Times New Roman"/>
          </w:rPr>
          <w:delText>see graphs</w:delText>
        </w:r>
      </w:del>
      <w:ins w:id="344" w:author="Judy Mak" w:date="2019-02-08T21:31:00Z">
        <w:r w:rsidR="008B484E">
          <w:rPr>
            <w:rFonts w:ascii="Times New Roman" w:hAnsi="Times New Roman" w:cs="Times New Roman"/>
          </w:rPr>
          <w:t>generate date</w:t>
        </w:r>
      </w:ins>
      <w:r w:rsidR="00411961" w:rsidRPr="00FF7981">
        <w:rPr>
          <w:rFonts w:ascii="Times New Roman" w:hAnsi="Times New Roman" w:cs="Times New Roman"/>
        </w:rPr>
        <w:t xml:space="preserve"> of the population changes</w:t>
      </w:r>
      <w:ins w:id="345" w:author="Judy Mak" w:date="2019-02-08T21:31:00Z">
        <w:r w:rsidR="008B484E">
          <w:rPr>
            <w:rFonts w:ascii="Times New Roman" w:hAnsi="Times New Roman" w:cs="Times New Roman"/>
          </w:rPr>
          <w:t xml:space="preserve"> for humans and monkeys</w:t>
        </w:r>
      </w:ins>
      <w:r w:rsidR="00411961" w:rsidRPr="00FF7981">
        <w:rPr>
          <w:rFonts w:ascii="Times New Roman" w:hAnsi="Times New Roman" w:cs="Times New Roman"/>
        </w:rPr>
        <w:t xml:space="preserve"> over years, including births, deaths, and at the end of the model run, the demographic structure. This also updates (or creates) a .csv file listing the age and sex structure of the monkeys in the reserve</w:t>
      </w:r>
      <w:r w:rsidR="00EC36B0">
        <w:rPr>
          <w:rFonts w:ascii="Times New Roman" w:hAnsi="Times New Roman" w:cs="Times New Roman"/>
        </w:rPr>
        <w:t>, and updates or creates a .csv file containing total agent movements that can have Excel heatmaps created from the data.</w:t>
      </w:r>
    </w:p>
    <w:p w14:paraId="6B14419A" w14:textId="77777777" w:rsidR="00B062DB" w:rsidRDefault="00B062DB" w:rsidP="00037533">
      <w:pPr>
        <w:rPr>
          <w:rFonts w:ascii="Times New Roman" w:hAnsi="Times New Roman" w:cs="Times New Roman"/>
        </w:rPr>
      </w:pPr>
    </w:p>
    <w:p w14:paraId="0325931B" w14:textId="34742C83" w:rsidR="008475DB" w:rsidRDefault="00B233A5" w:rsidP="00037533">
      <w:pPr>
        <w:rPr>
          <w:rFonts w:ascii="Times New Roman" w:hAnsi="Times New Roman" w:cs="Times New Roman"/>
        </w:rPr>
      </w:pPr>
      <w:r>
        <w:rPr>
          <w:rFonts w:ascii="Times New Roman" w:hAnsi="Times New Roman" w:cs="Times New Roman"/>
        </w:rPr>
        <w:t>Once the model is run</w:t>
      </w:r>
      <w:r w:rsidR="004A58E6">
        <w:rPr>
          <w:rFonts w:ascii="Times New Roman" w:hAnsi="Times New Roman" w:cs="Times New Roman"/>
        </w:rPr>
        <w:t xml:space="preserve"> in an IDE</w:t>
      </w:r>
      <w:r>
        <w:rPr>
          <w:rFonts w:ascii="Times New Roman" w:hAnsi="Times New Roman" w:cs="Times New Roman"/>
        </w:rPr>
        <w:t>, it will take several minutes to complet</w:t>
      </w:r>
      <w:r w:rsidR="004A58E6">
        <w:rPr>
          <w:rFonts w:ascii="Times New Roman" w:hAnsi="Times New Roman" w:cs="Times New Roman"/>
        </w:rPr>
        <w:t>e (730 steps = 10 years at 73 5-day “ticks” a year; the model can be stopped before finishing, but the data written will not be complete)</w:t>
      </w:r>
      <w:r>
        <w:rPr>
          <w:rFonts w:ascii="Times New Roman" w:hAnsi="Times New Roman" w:cs="Times New Roman"/>
        </w:rPr>
        <w:t>.</w:t>
      </w:r>
      <w:r w:rsidR="004A58E6">
        <w:rPr>
          <w:rFonts w:ascii="Times New Roman" w:hAnsi="Times New Roman" w:cs="Times New Roman"/>
        </w:rPr>
        <w:t xml:space="preserve"> Make sure the model is set to “</w:t>
      </w:r>
      <w:proofErr w:type="spellStart"/>
      <w:r w:rsidR="004A58E6">
        <w:rPr>
          <w:rFonts w:ascii="Times New Roman" w:hAnsi="Times New Roman" w:cs="Times New Roman"/>
        </w:rPr>
        <w:t>normal_run</w:t>
      </w:r>
      <w:proofErr w:type="spellEnd"/>
      <w:r w:rsidR="004A58E6">
        <w:rPr>
          <w:rFonts w:ascii="Times New Roman" w:hAnsi="Times New Roman" w:cs="Times New Roman"/>
        </w:rPr>
        <w:t xml:space="preserve">” </w:t>
      </w:r>
      <w:r w:rsidR="006E7855">
        <w:rPr>
          <w:rFonts w:ascii="Times New Roman" w:hAnsi="Times New Roman" w:cs="Times New Roman"/>
        </w:rPr>
        <w:t xml:space="preserve">from </w:t>
      </w:r>
      <w:r w:rsidR="001A4A10">
        <w:rPr>
          <w:rFonts w:ascii="Times New Roman" w:hAnsi="Times New Roman" w:cs="Times New Roman"/>
        </w:rPr>
        <w:t xml:space="preserve">the model </w:t>
      </w:r>
      <w:r w:rsidR="002D6D43">
        <w:rPr>
          <w:rFonts w:ascii="Times New Roman" w:hAnsi="Times New Roman" w:cs="Times New Roman"/>
        </w:rPr>
        <w:t xml:space="preserve">parameters near the beginning of </w:t>
      </w:r>
      <w:r w:rsidR="006E7855">
        <w:rPr>
          <w:rFonts w:ascii="Times New Roman" w:hAnsi="Times New Roman" w:cs="Times New Roman"/>
        </w:rPr>
        <w:t>model.py</w:t>
      </w:r>
      <w:r w:rsidR="002D6D43">
        <w:rPr>
          <w:rFonts w:ascii="Times New Roman" w:hAnsi="Times New Roman" w:cs="Times New Roman"/>
        </w:rPr>
        <w:t xml:space="preserve"> (near def __</w:t>
      </w:r>
      <w:proofErr w:type="spellStart"/>
      <w:r w:rsidR="002D6D43">
        <w:rPr>
          <w:rFonts w:ascii="Times New Roman" w:hAnsi="Times New Roman" w:cs="Times New Roman"/>
        </w:rPr>
        <w:t>init</w:t>
      </w:r>
      <w:proofErr w:type="spellEnd"/>
      <w:r w:rsidR="002D6D43">
        <w:rPr>
          <w:rFonts w:ascii="Times New Roman" w:hAnsi="Times New Roman" w:cs="Times New Roman"/>
        </w:rPr>
        <w:t>__)</w:t>
      </w:r>
      <w:r w:rsidR="006E7855">
        <w:rPr>
          <w:rFonts w:ascii="Times New Roman" w:hAnsi="Times New Roman" w:cs="Times New Roman"/>
        </w:rPr>
        <w:t xml:space="preserve"> </w:t>
      </w:r>
      <w:r w:rsidR="004A58E6">
        <w:rPr>
          <w:rFonts w:ascii="Times New Roman" w:hAnsi="Times New Roman" w:cs="Times New Roman"/>
        </w:rPr>
        <w:t xml:space="preserve">if it is not the first time you are running it, and that the </w:t>
      </w:r>
      <w:proofErr w:type="spellStart"/>
      <w:r w:rsidR="004A58E6">
        <w:rPr>
          <w:rFonts w:ascii="Times New Roman" w:hAnsi="Times New Roman" w:cs="Times New Roman"/>
        </w:rPr>
        <w:t>number_of_families</w:t>
      </w:r>
      <w:proofErr w:type="spellEnd"/>
      <w:r w:rsidR="004A58E6">
        <w:rPr>
          <w:rFonts w:ascii="Times New Roman" w:hAnsi="Times New Roman" w:cs="Times New Roman"/>
        </w:rPr>
        <w:t xml:space="preserve"> (for monkey family groups) is set to 20 to accurately reflect a fully-sized GGM population.</w:t>
      </w:r>
      <w:r>
        <w:rPr>
          <w:rFonts w:ascii="Times New Roman" w:hAnsi="Times New Roman" w:cs="Times New Roman"/>
        </w:rPr>
        <w:t xml:space="preserve"> Results can be seen immediately</w:t>
      </w:r>
      <w:r w:rsidR="002D6D43">
        <w:rPr>
          <w:rFonts w:ascii="Times New Roman" w:hAnsi="Times New Roman" w:cs="Times New Roman"/>
        </w:rPr>
        <w:t xml:space="preserve"> (as in, with no further analysis work needed to generate output data)</w:t>
      </w:r>
      <w:r>
        <w:rPr>
          <w:rFonts w:ascii="Times New Roman" w:hAnsi="Times New Roman" w:cs="Times New Roman"/>
        </w:rPr>
        <w:t xml:space="preserve"> </w:t>
      </w:r>
      <w:r w:rsidR="006E7855">
        <w:rPr>
          <w:rFonts w:ascii="Times New Roman" w:hAnsi="Times New Roman" w:cs="Times New Roman"/>
        </w:rPr>
        <w:t xml:space="preserve">after the first run (that is, after a few </w:t>
      </w:r>
      <w:r w:rsidR="002D6D43">
        <w:rPr>
          <w:rFonts w:ascii="Times New Roman" w:hAnsi="Times New Roman" w:cs="Times New Roman"/>
        </w:rPr>
        <w:t xml:space="preserve">dozen or </w:t>
      </w:r>
      <w:r w:rsidR="006E7855">
        <w:rPr>
          <w:rFonts w:ascii="Times New Roman" w:hAnsi="Times New Roman" w:cs="Times New Roman"/>
        </w:rPr>
        <w:t xml:space="preserve">hundred steps of the model are run) </w:t>
      </w:r>
      <w:r w:rsidR="004A58E6">
        <w:rPr>
          <w:rFonts w:ascii="Times New Roman" w:hAnsi="Times New Roman" w:cs="Times New Roman"/>
        </w:rPr>
        <w:t xml:space="preserve">with the following .csv files generated: </w:t>
      </w:r>
      <w:r w:rsidR="008339D5" w:rsidRPr="002D6D43">
        <w:rPr>
          <w:rFonts w:ascii="Times New Roman" w:hAnsi="Times New Roman" w:cs="Times New Roman"/>
          <w:highlight w:val="yellow"/>
        </w:rPr>
        <w:t>abm_export_summary</w:t>
      </w:r>
      <w:r w:rsidR="004A58E6">
        <w:rPr>
          <w:rFonts w:ascii="Times New Roman" w:hAnsi="Times New Roman" w:cs="Times New Roman"/>
        </w:rPr>
        <w:t>.csv (for monkey populations) and abm_</w:t>
      </w:r>
      <w:r w:rsidR="008339D5" w:rsidRPr="002D6D43">
        <w:rPr>
          <w:rFonts w:ascii="Times New Roman" w:hAnsi="Times New Roman" w:cs="Times New Roman"/>
          <w:highlight w:val="yellow"/>
        </w:rPr>
        <w:t>export_summary_humans.csv</w:t>
      </w:r>
      <w:r w:rsidR="004A58E6">
        <w:rPr>
          <w:rFonts w:ascii="Times New Roman" w:hAnsi="Times New Roman" w:cs="Times New Roman"/>
        </w:rPr>
        <w:t xml:space="preserve"> (for human populations).</w:t>
      </w:r>
      <w:r w:rsidR="00B062DB">
        <w:rPr>
          <w:rFonts w:ascii="Times New Roman" w:hAnsi="Times New Roman" w:cs="Times New Roman"/>
        </w:rPr>
        <w:t xml:space="preserve"> Further actions can be taken to analyze model results more deeply; this is described in Step 7 (Export) of this document and also in J. </w:t>
      </w:r>
      <w:proofErr w:type="spellStart"/>
      <w:r w:rsidR="00B062DB">
        <w:rPr>
          <w:rFonts w:ascii="Times New Roman" w:hAnsi="Times New Roman" w:cs="Times New Roman"/>
        </w:rPr>
        <w:t>Mak’s</w:t>
      </w:r>
      <w:proofErr w:type="spellEnd"/>
      <w:r w:rsidR="00B062DB">
        <w:rPr>
          <w:rFonts w:ascii="Times New Roman" w:hAnsi="Times New Roman" w:cs="Times New Roman"/>
        </w:rPr>
        <w:t xml:space="preserve"> thesis (searchable/downloadable through the SDSU library).</w:t>
      </w:r>
    </w:p>
    <w:p w14:paraId="5389247C" w14:textId="77777777" w:rsidR="004A58E6" w:rsidRDefault="004A58E6" w:rsidP="00037533">
      <w:pPr>
        <w:rPr>
          <w:rFonts w:ascii="Times New Roman" w:hAnsi="Times New Roman" w:cs="Times New Roman"/>
        </w:rPr>
      </w:pPr>
    </w:p>
    <w:p w14:paraId="4F49934C" w14:textId="77777777" w:rsidR="004A58E6" w:rsidRDefault="004A58E6" w:rsidP="00037533">
      <w:pPr>
        <w:rPr>
          <w:rFonts w:ascii="Times New Roman" w:hAnsi="Times New Roman" w:cs="Times New Roman"/>
        </w:rPr>
      </w:pPr>
      <w:r>
        <w:rPr>
          <w:rFonts w:ascii="Times New Roman" w:hAnsi="Times New Roman" w:cs="Times New Roman"/>
        </w:rPr>
        <w:t>If the model returns an error, download the 8/2/18 version found on Github. This version includes randomly-generated head-of-household gatherers instead of actual human data in a live</w:t>
      </w:r>
      <w:r w:rsidR="006B228F">
        <w:rPr>
          <w:rFonts w:ascii="Times New Roman" w:hAnsi="Times New Roman" w:cs="Times New Roman"/>
        </w:rPr>
        <w:t xml:space="preserve"> population</w:t>
      </w:r>
      <w:r>
        <w:rPr>
          <w:rFonts w:ascii="Times New Roman" w:hAnsi="Times New Roman" w:cs="Times New Roman"/>
        </w:rPr>
        <w:t xml:space="preserve"> model from the FNNR, but has been more extensively tested for bugs.</w:t>
      </w:r>
    </w:p>
    <w:p w14:paraId="54A4AAD1" w14:textId="77777777" w:rsidR="004A58E6" w:rsidRDefault="004A58E6" w:rsidP="00037533">
      <w:pPr>
        <w:rPr>
          <w:rFonts w:ascii="Times New Roman" w:hAnsi="Times New Roman" w:cs="Times New Roman"/>
        </w:rPr>
      </w:pPr>
    </w:p>
    <w:p w14:paraId="4C39F675" w14:textId="6EC54987" w:rsidR="00B062DB" w:rsidRPr="008857CD" w:rsidRDefault="008857CD" w:rsidP="00B062DB">
      <w:pPr>
        <w:rPr>
          <w:rFonts w:ascii="Times New Roman" w:hAnsi="Times New Roman" w:cs="Times New Roman"/>
          <w:sz w:val="28"/>
          <w:szCs w:val="28"/>
        </w:rPr>
      </w:pPr>
      <w:r>
        <w:rPr>
          <w:rFonts w:ascii="Times New Roman" w:hAnsi="Times New Roman" w:cs="Times New Roman"/>
          <w:color w:val="0000FF"/>
          <w:sz w:val="28"/>
          <w:szCs w:val="28"/>
        </w:rPr>
        <w:t xml:space="preserve">7. </w:t>
      </w:r>
      <w:del w:id="346" w:author="Judy Mak" w:date="2019-02-08T18:15:00Z">
        <w:r w:rsidDel="00B24D1B">
          <w:rPr>
            <w:rFonts w:ascii="Times New Roman" w:hAnsi="Times New Roman" w:cs="Times New Roman"/>
            <w:color w:val="0000FF"/>
            <w:sz w:val="28"/>
            <w:szCs w:val="28"/>
          </w:rPr>
          <w:delText xml:space="preserve">EXPORT </w:delText>
        </w:r>
      </w:del>
      <w:ins w:id="347" w:author="Judy Mak" w:date="2019-02-08T18:15:00Z">
        <w:r w:rsidR="00B24D1B">
          <w:rPr>
            <w:rFonts w:ascii="Times New Roman" w:hAnsi="Times New Roman" w:cs="Times New Roman"/>
            <w:color w:val="0000FF"/>
            <w:sz w:val="28"/>
            <w:szCs w:val="28"/>
          </w:rPr>
          <w:t xml:space="preserve">PLOTS </w:t>
        </w:r>
      </w:ins>
      <w:r>
        <w:rPr>
          <w:rFonts w:ascii="Times New Roman" w:hAnsi="Times New Roman" w:cs="Times New Roman"/>
          <w:color w:val="0000FF"/>
          <w:sz w:val="28"/>
          <w:szCs w:val="28"/>
        </w:rPr>
        <w:t>– Edit the exported model output for use in analysis.</w:t>
      </w:r>
    </w:p>
    <w:p w14:paraId="66B0BADF" w14:textId="77777777" w:rsidR="00B062DB" w:rsidRDefault="00B062DB" w:rsidP="00037533">
      <w:pPr>
        <w:rPr>
          <w:rFonts w:ascii="Times New Roman" w:hAnsi="Times New Roman" w:cs="Times New Roman"/>
        </w:rPr>
      </w:pPr>
    </w:p>
    <w:p w14:paraId="4C910145" w14:textId="77777777" w:rsidR="0050006B" w:rsidRDefault="00B062DB" w:rsidP="00037533">
      <w:pPr>
        <w:rPr>
          <w:ins w:id="348" w:author="Judy Mak" w:date="2019-02-10T21:59:00Z"/>
          <w:rFonts w:ascii="Times New Roman" w:hAnsi="Times New Roman" w:cs="Times New Roman"/>
        </w:rPr>
      </w:pPr>
      <w:r>
        <w:rPr>
          <w:rFonts w:ascii="Times New Roman" w:hAnsi="Times New Roman" w:cs="Times New Roman"/>
        </w:rPr>
        <w:t>The following files</w:t>
      </w:r>
      <w:ins w:id="349" w:author="Judy Mak" w:date="2019-02-08T21:28:00Z">
        <w:r w:rsidR="00CD3DE1">
          <w:rPr>
            <w:rFonts w:ascii="Times New Roman" w:hAnsi="Times New Roman" w:cs="Times New Roman"/>
          </w:rPr>
          <w:t xml:space="preserve"> (with suffixes)</w:t>
        </w:r>
      </w:ins>
      <w:r>
        <w:rPr>
          <w:rFonts w:ascii="Times New Roman" w:hAnsi="Times New Roman" w:cs="Times New Roman"/>
        </w:rPr>
        <w:t xml:space="preserve"> should be generated once a model has fully run</w:t>
      </w:r>
      <w:r w:rsidR="006E7855">
        <w:rPr>
          <w:rFonts w:ascii="Times New Roman" w:hAnsi="Times New Roman" w:cs="Times New Roman"/>
        </w:rPr>
        <w:t xml:space="preserve"> (that is, all steps have run; by default, the model runs for 730 steps, or 10 years)</w:t>
      </w:r>
      <w:r w:rsidR="00F46ED7">
        <w:rPr>
          <w:rFonts w:ascii="Times New Roman" w:hAnsi="Times New Roman" w:cs="Times New Roman"/>
        </w:rPr>
        <w:t>:</w:t>
      </w:r>
    </w:p>
    <w:p w14:paraId="35073F17" w14:textId="77777777" w:rsidR="0050006B" w:rsidRDefault="00F46ED7" w:rsidP="0050006B">
      <w:pPr>
        <w:pStyle w:val="ListParagraph"/>
        <w:numPr>
          <w:ilvl w:val="0"/>
          <w:numId w:val="3"/>
        </w:numPr>
        <w:rPr>
          <w:ins w:id="350" w:author="Judy Mak" w:date="2019-02-10T21:59:00Z"/>
          <w:rFonts w:ascii="Times New Roman" w:hAnsi="Times New Roman" w:cs="Times New Roman"/>
        </w:rPr>
      </w:pPr>
      <w:del w:id="351" w:author="Judy Mak" w:date="2019-02-10T21:59:00Z">
        <w:r w:rsidRPr="0050006B" w:rsidDel="0050006B">
          <w:rPr>
            <w:rFonts w:ascii="Times New Roman" w:hAnsi="Times New Roman" w:cs="Times New Roman"/>
            <w:rPrChange w:id="352" w:author="Judy Mak" w:date="2019-02-10T21:59:00Z">
              <w:rPr/>
            </w:rPrChange>
          </w:rPr>
          <w:delText xml:space="preserve"> </w:delText>
        </w:r>
      </w:del>
      <w:del w:id="353" w:author="Judy Mak" w:date="2019-02-08T21:28:00Z">
        <w:r w:rsidR="00EA3991" w:rsidRPr="0050006B" w:rsidDel="00CD3DE1">
          <w:rPr>
            <w:rFonts w:ascii="Times New Roman" w:hAnsi="Times New Roman" w:cs="Times New Roman"/>
            <w:rPrChange w:id="354" w:author="Judy Mak" w:date="2019-02-10T21:59:00Z">
              <w:rPr/>
            </w:rPrChange>
          </w:rPr>
          <w:delText>excel</w:delText>
        </w:r>
      </w:del>
      <w:ins w:id="355" w:author="Judy Mak" w:date="2019-02-08T21:28:00Z">
        <w:r w:rsidR="00CD3DE1" w:rsidRPr="0050006B">
          <w:rPr>
            <w:rFonts w:ascii="Times New Roman" w:hAnsi="Times New Roman" w:cs="Times New Roman"/>
            <w:rPrChange w:id="356" w:author="Judy Mak" w:date="2019-02-10T21:59:00Z">
              <w:rPr/>
            </w:rPrChange>
          </w:rPr>
          <w:t>abm</w:t>
        </w:r>
      </w:ins>
      <w:r w:rsidR="00EA3991" w:rsidRPr="0050006B">
        <w:rPr>
          <w:rFonts w:ascii="Times New Roman" w:hAnsi="Times New Roman" w:cs="Times New Roman"/>
          <w:rPrChange w:id="357" w:author="Judy Mak" w:date="2019-02-10T21:59:00Z">
            <w:rPr/>
          </w:rPrChange>
        </w:rPr>
        <w:t>_export_density_plot.csv</w:t>
      </w:r>
    </w:p>
    <w:p w14:paraId="5508EA8A" w14:textId="77777777" w:rsidR="0050006B" w:rsidRDefault="00EA3991" w:rsidP="0050006B">
      <w:pPr>
        <w:pStyle w:val="ListParagraph"/>
        <w:numPr>
          <w:ilvl w:val="0"/>
          <w:numId w:val="3"/>
        </w:numPr>
        <w:rPr>
          <w:ins w:id="358" w:author="Judy Mak" w:date="2019-02-10T21:59:00Z"/>
          <w:rFonts w:ascii="Times New Roman" w:hAnsi="Times New Roman" w:cs="Times New Roman"/>
        </w:rPr>
      </w:pPr>
      <w:del w:id="359" w:author="Judy Mak" w:date="2019-02-10T21:59:00Z">
        <w:r w:rsidRPr="0050006B" w:rsidDel="0050006B">
          <w:rPr>
            <w:rFonts w:ascii="Times New Roman" w:hAnsi="Times New Roman" w:cs="Times New Roman"/>
            <w:rPrChange w:id="360" w:author="Judy Mak" w:date="2019-02-10T21:59:00Z">
              <w:rPr/>
            </w:rPrChange>
          </w:rPr>
          <w:delText xml:space="preserve">, </w:delText>
        </w:r>
      </w:del>
      <w:r w:rsidRPr="0050006B">
        <w:rPr>
          <w:rFonts w:ascii="Times New Roman" w:hAnsi="Times New Roman" w:cs="Times New Roman"/>
          <w:rPrChange w:id="361" w:author="Judy Mak" w:date="2019-02-10T21:59:00Z">
            <w:rPr/>
          </w:rPrChange>
        </w:rPr>
        <w:t>abm</w:t>
      </w:r>
      <w:del w:id="362" w:author="Judy Mak" w:date="2019-02-08T21:28:00Z">
        <w:r w:rsidRPr="0050006B" w:rsidDel="00CD3DE1">
          <w:rPr>
            <w:rFonts w:ascii="Times New Roman" w:hAnsi="Times New Roman" w:cs="Times New Roman"/>
            <w:rPrChange w:id="363" w:author="Judy Mak" w:date="2019-02-10T21:59:00Z">
              <w:rPr/>
            </w:rPrChange>
          </w:rPr>
          <w:delText>_excel</w:delText>
        </w:r>
      </w:del>
      <w:r w:rsidRPr="0050006B">
        <w:rPr>
          <w:rFonts w:ascii="Times New Roman" w:hAnsi="Times New Roman" w:cs="Times New Roman"/>
          <w:rPrChange w:id="364" w:author="Judy Mak" w:date="2019-02-10T21:59:00Z">
            <w:rPr/>
          </w:rPrChange>
        </w:rPr>
        <w:t>_export_summary.csv</w:t>
      </w:r>
    </w:p>
    <w:p w14:paraId="7C371CEF" w14:textId="2123320D" w:rsidR="0050006B" w:rsidRDefault="00EA3991" w:rsidP="0050006B">
      <w:pPr>
        <w:pStyle w:val="ListParagraph"/>
        <w:numPr>
          <w:ilvl w:val="0"/>
          <w:numId w:val="3"/>
        </w:numPr>
        <w:rPr>
          <w:ins w:id="365" w:author="Judy Mak" w:date="2019-02-10T21:59:00Z"/>
          <w:rFonts w:ascii="Times New Roman" w:hAnsi="Times New Roman" w:cs="Times New Roman"/>
        </w:rPr>
      </w:pPr>
      <w:del w:id="366" w:author="Judy Mak" w:date="2019-02-10T21:59:00Z">
        <w:r w:rsidRPr="0050006B" w:rsidDel="0050006B">
          <w:rPr>
            <w:rFonts w:ascii="Times New Roman" w:hAnsi="Times New Roman" w:cs="Times New Roman"/>
            <w:rPrChange w:id="367" w:author="Judy Mak" w:date="2019-02-10T21:59:00Z">
              <w:rPr/>
            </w:rPrChange>
          </w:rPr>
          <w:delText xml:space="preserve">, </w:delText>
        </w:r>
      </w:del>
      <w:proofErr w:type="spellStart"/>
      <w:ins w:id="368" w:author="Judy Mak" w:date="2019-02-08T20:00:00Z">
        <w:r w:rsidR="001E1F42" w:rsidRPr="0050006B">
          <w:rPr>
            <w:rFonts w:ascii="Times New Roman" w:hAnsi="Times New Roman" w:cs="Times New Roman"/>
            <w:rPrChange w:id="369" w:author="Judy Mak" w:date="2019-02-10T21:59:00Z">
              <w:rPr/>
            </w:rPrChange>
          </w:rPr>
          <w:t>abm_export</w:t>
        </w:r>
      </w:ins>
      <w:ins w:id="370" w:author="Judy Mak" w:date="2019-02-08T21:27:00Z">
        <w:r w:rsidR="00450784" w:rsidRPr="0050006B">
          <w:rPr>
            <w:rFonts w:ascii="Times New Roman" w:hAnsi="Times New Roman" w:cs="Times New Roman"/>
            <w:rPrChange w:id="371" w:author="Judy Mak" w:date="2019-02-10T21:59:00Z">
              <w:rPr/>
            </w:rPrChange>
          </w:rPr>
          <w:t>_summary_hou</w:t>
        </w:r>
      </w:ins>
      <w:ins w:id="372" w:author="Judy Mak" w:date="2019-02-08T21:28:00Z">
        <w:r w:rsidR="00450784" w:rsidRPr="0050006B">
          <w:rPr>
            <w:rFonts w:ascii="Times New Roman" w:hAnsi="Times New Roman" w:cs="Times New Roman"/>
            <w:rPrChange w:id="373" w:author="Judy Mak" w:date="2019-02-10T21:59:00Z">
              <w:rPr/>
            </w:rPrChange>
          </w:rPr>
          <w:t>sehold</w:t>
        </w:r>
        <w:proofErr w:type="spellEnd"/>
        <w:r w:rsidR="00450784" w:rsidRPr="0050006B">
          <w:rPr>
            <w:rFonts w:ascii="Times New Roman" w:hAnsi="Times New Roman" w:cs="Times New Roman"/>
            <w:rPrChange w:id="374" w:author="Judy Mak" w:date="2019-02-10T21:59:00Z">
              <w:rPr/>
            </w:rPrChange>
          </w:rPr>
          <w:t>_</w:t>
        </w:r>
      </w:ins>
      <w:ins w:id="375" w:author="Judy Mak" w:date="2019-02-10T21:59:00Z">
        <w:r w:rsidR="0050006B">
          <w:rPr>
            <w:rFonts w:ascii="Times New Roman" w:hAnsi="Times New Roman" w:cs="Times New Roman"/>
          </w:rPr>
          <w:t>(varies)</w:t>
        </w:r>
      </w:ins>
      <w:ins w:id="376" w:author="Judy Mak" w:date="2019-02-08T21:28:00Z">
        <w:r w:rsidR="00CD3DE1" w:rsidRPr="0050006B">
          <w:rPr>
            <w:rFonts w:ascii="Times New Roman" w:hAnsi="Times New Roman" w:cs="Times New Roman"/>
            <w:rPrChange w:id="377" w:author="Judy Mak" w:date="2019-02-10T21:59:00Z">
              <w:rPr/>
            </w:rPrChange>
          </w:rPr>
          <w:t>.csv</w:t>
        </w:r>
      </w:ins>
      <w:ins w:id="378" w:author="Judy Mak" w:date="2019-02-10T21:59:00Z">
        <w:r w:rsidR="0050006B">
          <w:rPr>
            <w:rFonts w:ascii="Times New Roman" w:hAnsi="Times New Roman" w:cs="Times New Roman"/>
          </w:rPr>
          <w:t>*</w:t>
        </w:r>
      </w:ins>
      <w:del w:id="379" w:author="Judy Mak" w:date="2019-02-08T21:29:00Z">
        <w:r w:rsidRPr="0050006B" w:rsidDel="00CD3DE1">
          <w:rPr>
            <w:rFonts w:ascii="Times New Roman" w:hAnsi="Times New Roman" w:cs="Times New Roman"/>
            <w:rPrChange w:id="380" w:author="Judy Mak" w:date="2019-02-10T21:59:00Z">
              <w:rPr/>
            </w:rPrChange>
          </w:rPr>
          <w:delText>an</w:delText>
        </w:r>
      </w:del>
    </w:p>
    <w:p w14:paraId="69849927" w14:textId="77777777" w:rsidR="0050006B" w:rsidRDefault="00EA3991" w:rsidP="0050006B">
      <w:pPr>
        <w:pStyle w:val="ListParagraph"/>
        <w:numPr>
          <w:ilvl w:val="0"/>
          <w:numId w:val="3"/>
        </w:numPr>
        <w:rPr>
          <w:ins w:id="381" w:author="Judy Mak" w:date="2019-02-10T21:59:00Z"/>
          <w:rFonts w:ascii="Times New Roman" w:hAnsi="Times New Roman" w:cs="Times New Roman"/>
        </w:rPr>
      </w:pPr>
      <w:del w:id="382" w:author="Judy Mak" w:date="2019-02-08T21:29:00Z">
        <w:r w:rsidRPr="0050006B" w:rsidDel="00CD3DE1">
          <w:rPr>
            <w:rFonts w:ascii="Times New Roman" w:hAnsi="Times New Roman" w:cs="Times New Roman"/>
            <w:rPrChange w:id="383" w:author="Judy Mak" w:date="2019-02-10T21:59:00Z">
              <w:rPr/>
            </w:rPrChange>
          </w:rPr>
          <w:delText>d</w:delText>
        </w:r>
      </w:del>
      <w:del w:id="384" w:author="Judy Mak" w:date="2019-02-10T21:59:00Z">
        <w:r w:rsidRPr="0050006B" w:rsidDel="0050006B">
          <w:rPr>
            <w:rFonts w:ascii="Times New Roman" w:hAnsi="Times New Roman" w:cs="Times New Roman"/>
            <w:rPrChange w:id="385" w:author="Judy Mak" w:date="2019-02-10T21:59:00Z">
              <w:rPr/>
            </w:rPrChange>
          </w:rPr>
          <w:delText xml:space="preserve"> </w:delText>
        </w:r>
      </w:del>
      <w:r w:rsidRPr="0050006B">
        <w:rPr>
          <w:rFonts w:ascii="Times New Roman" w:hAnsi="Times New Roman" w:cs="Times New Roman"/>
          <w:rPrChange w:id="386" w:author="Judy Mak" w:date="2019-02-10T21:59:00Z">
            <w:rPr/>
          </w:rPrChange>
        </w:rPr>
        <w:t>abm</w:t>
      </w:r>
      <w:del w:id="387" w:author="Judy Mak" w:date="2019-02-08T20:00:00Z">
        <w:r w:rsidRPr="0050006B" w:rsidDel="001E1F42">
          <w:rPr>
            <w:rFonts w:ascii="Times New Roman" w:hAnsi="Times New Roman" w:cs="Times New Roman"/>
            <w:rPrChange w:id="388" w:author="Judy Mak" w:date="2019-02-10T21:59:00Z">
              <w:rPr/>
            </w:rPrChange>
          </w:rPr>
          <w:delText>_excel</w:delText>
        </w:r>
      </w:del>
      <w:r w:rsidRPr="0050006B">
        <w:rPr>
          <w:rFonts w:ascii="Times New Roman" w:hAnsi="Times New Roman" w:cs="Times New Roman"/>
          <w:rPrChange w:id="389" w:author="Judy Mak" w:date="2019-02-10T21:59:00Z">
            <w:rPr/>
          </w:rPrChange>
        </w:rPr>
        <w:t>_export_</w:t>
      </w:r>
      <w:ins w:id="390" w:author="Judy Mak" w:date="2019-02-08T21:28:00Z">
        <w:r w:rsidR="00CD3DE1" w:rsidRPr="0050006B">
          <w:rPr>
            <w:rFonts w:ascii="Times New Roman" w:hAnsi="Times New Roman" w:cs="Times New Roman"/>
            <w:rPrChange w:id="391" w:author="Judy Mak" w:date="2019-02-10T21:59:00Z">
              <w:rPr/>
            </w:rPrChange>
          </w:rPr>
          <w:t>summary_</w:t>
        </w:r>
      </w:ins>
      <w:r w:rsidRPr="0050006B">
        <w:rPr>
          <w:rFonts w:ascii="Times New Roman" w:hAnsi="Times New Roman" w:cs="Times New Roman"/>
          <w:rPrChange w:id="392" w:author="Judy Mak" w:date="2019-02-10T21:59:00Z">
            <w:rPr/>
          </w:rPrChange>
        </w:rPr>
        <w:t>humans.csv</w:t>
      </w:r>
    </w:p>
    <w:p w14:paraId="547C2743" w14:textId="77777777" w:rsidR="0050006B" w:rsidRDefault="00CD3DE1" w:rsidP="0050006B">
      <w:pPr>
        <w:pStyle w:val="ListParagraph"/>
        <w:numPr>
          <w:ilvl w:val="0"/>
          <w:numId w:val="3"/>
        </w:numPr>
        <w:rPr>
          <w:ins w:id="393" w:author="Judy Mak" w:date="2019-02-10T21:59:00Z"/>
          <w:rFonts w:ascii="Times New Roman" w:hAnsi="Times New Roman" w:cs="Times New Roman"/>
        </w:rPr>
      </w:pPr>
      <w:ins w:id="394" w:author="Judy Mak" w:date="2019-02-08T21:28:00Z">
        <w:r w:rsidRPr="0050006B">
          <w:rPr>
            <w:rFonts w:ascii="Times New Roman" w:hAnsi="Times New Roman" w:cs="Times New Roman"/>
            <w:rPrChange w:id="395" w:author="Judy Mak" w:date="2019-02-10T21:59:00Z">
              <w:rPr/>
            </w:rPrChange>
          </w:rPr>
          <w:t>abm_export_summary_human_demographics</w:t>
        </w:r>
      </w:ins>
      <w:ins w:id="396" w:author="Judy Mak" w:date="2019-02-08T21:29:00Z">
        <w:r w:rsidRPr="0050006B">
          <w:rPr>
            <w:rFonts w:ascii="Times New Roman" w:hAnsi="Times New Roman" w:cs="Times New Roman"/>
            <w:rPrChange w:id="397" w:author="Judy Mak" w:date="2019-02-10T21:59:00Z">
              <w:rPr/>
            </w:rPrChange>
          </w:rPr>
          <w:t>.csv</w:t>
        </w:r>
      </w:ins>
    </w:p>
    <w:p w14:paraId="1A51ACB5" w14:textId="6370FB86" w:rsidR="00035CC3" w:rsidRDefault="0050006B" w:rsidP="0050006B">
      <w:pPr>
        <w:rPr>
          <w:ins w:id="398" w:author="Judy Mak" w:date="2019-02-10T21:59:00Z"/>
          <w:rFonts w:ascii="Times New Roman" w:hAnsi="Times New Roman" w:cs="Times New Roman"/>
        </w:rPr>
      </w:pPr>
      <w:ins w:id="399" w:author="Judy Mak" w:date="2019-02-10T21:59:00Z">
        <w:r>
          <w:rPr>
            <w:rFonts w:ascii="Times New Roman" w:hAnsi="Times New Roman" w:cs="Times New Roman"/>
          </w:rPr>
          <w:t xml:space="preserve">* </w:t>
        </w:r>
      </w:ins>
      <w:del w:id="400" w:author="Judy Mak" w:date="2019-02-10T21:59:00Z">
        <w:r w:rsidR="00EA3991" w:rsidRPr="0050006B" w:rsidDel="0050006B">
          <w:rPr>
            <w:rFonts w:ascii="Times New Roman" w:hAnsi="Times New Roman" w:cs="Times New Roman"/>
            <w:rPrChange w:id="401" w:author="Judy Mak" w:date="2019-02-10T21:59:00Z">
              <w:rPr/>
            </w:rPrChange>
          </w:rPr>
          <w:delText>.</w:delText>
        </w:r>
      </w:del>
      <w:ins w:id="402" w:author="Judy Mak" w:date="2019-02-08T21:29:00Z">
        <w:r w:rsidR="00CD3DE1" w:rsidRPr="0050006B">
          <w:rPr>
            <w:rFonts w:ascii="Times New Roman" w:hAnsi="Times New Roman" w:cs="Times New Roman"/>
            <w:rPrChange w:id="403" w:author="Judy Mak" w:date="2019-02-10T21:59:00Z">
              <w:rPr/>
            </w:rPrChange>
          </w:rPr>
          <w:t>The name of the household file will vary depending on the settings in fnnr_config_file.py.</w:t>
        </w:r>
      </w:ins>
    </w:p>
    <w:p w14:paraId="006E38F2" w14:textId="1F8B59A8" w:rsidR="0050006B" w:rsidRDefault="0050006B" w:rsidP="0050006B">
      <w:pPr>
        <w:rPr>
          <w:ins w:id="404" w:author="Judy Mak" w:date="2019-02-10T21:59:00Z"/>
          <w:rFonts w:ascii="Times New Roman" w:hAnsi="Times New Roman" w:cs="Times New Roman"/>
        </w:rPr>
      </w:pPr>
    </w:p>
    <w:p w14:paraId="3FFB4F49" w14:textId="4D92FD76" w:rsidR="0050006B" w:rsidRPr="0050006B" w:rsidRDefault="0050006B" w:rsidP="0050006B">
      <w:pPr>
        <w:rPr>
          <w:ins w:id="405" w:author="Judy Mak" w:date="2019-02-08T18:08:00Z"/>
          <w:rFonts w:ascii="Times New Roman" w:hAnsi="Times New Roman" w:cs="Times New Roman"/>
          <w:rPrChange w:id="406" w:author="Judy Mak" w:date="2019-02-10T21:59:00Z">
            <w:rPr>
              <w:ins w:id="407" w:author="Judy Mak" w:date="2019-02-08T18:08:00Z"/>
            </w:rPr>
          </w:rPrChange>
        </w:rPr>
        <w:pPrChange w:id="408" w:author="Judy Mak" w:date="2019-02-10T21:59:00Z">
          <w:pPr/>
        </w:pPrChange>
      </w:pPr>
      <w:ins w:id="409" w:author="Judy Mak" w:date="2019-02-10T21:59:00Z">
        <w:r>
          <w:rPr>
            <w:rFonts w:ascii="Times New Roman" w:hAnsi="Times New Roman" w:cs="Times New Roman"/>
          </w:rPr>
          <w:t>This section will be updated later.</w:t>
        </w:r>
      </w:ins>
    </w:p>
    <w:p w14:paraId="757BF2AA" w14:textId="2F195846" w:rsidR="00035CC3" w:rsidRDefault="00035CC3" w:rsidP="00037533">
      <w:pPr>
        <w:rPr>
          <w:ins w:id="410" w:author="Judy Mak" w:date="2019-02-08T18:08:00Z"/>
          <w:rFonts w:ascii="Times New Roman" w:hAnsi="Times New Roman" w:cs="Times New Roman"/>
        </w:rPr>
      </w:pPr>
    </w:p>
    <w:p w14:paraId="7A5C3A49" w14:textId="1B7F0A4C" w:rsidR="00035CC3" w:rsidRPr="00B24D1B" w:rsidRDefault="00035CC3" w:rsidP="00037533">
      <w:pPr>
        <w:rPr>
          <w:ins w:id="411" w:author="Judy Mak" w:date="2019-02-08T18:06:00Z"/>
          <w:rFonts w:ascii="Times New Roman" w:hAnsi="Times New Roman" w:cs="Times New Roman"/>
          <w:color w:val="0000FF"/>
          <w:sz w:val="28"/>
          <w:szCs w:val="28"/>
          <w:rPrChange w:id="412" w:author="Judy Mak" w:date="2019-02-08T18:16:00Z">
            <w:rPr>
              <w:ins w:id="413" w:author="Judy Mak" w:date="2019-02-08T18:06:00Z"/>
              <w:rFonts w:ascii="Times New Roman" w:hAnsi="Times New Roman" w:cs="Times New Roman"/>
            </w:rPr>
          </w:rPrChange>
        </w:rPr>
      </w:pPr>
      <w:ins w:id="414" w:author="Judy Mak" w:date="2019-02-08T18:08:00Z">
        <w:r w:rsidRPr="00B24D1B">
          <w:rPr>
            <w:rFonts w:ascii="Times New Roman" w:hAnsi="Times New Roman" w:cs="Times New Roman"/>
            <w:color w:val="0000FF"/>
            <w:sz w:val="28"/>
            <w:szCs w:val="28"/>
            <w:rPrChange w:id="415" w:author="Judy Mak" w:date="2019-02-08T18:16:00Z">
              <w:rPr>
                <w:rFonts w:ascii="Times New Roman" w:hAnsi="Times New Roman" w:cs="Times New Roman"/>
              </w:rPr>
            </w:rPrChange>
          </w:rPr>
          <w:t xml:space="preserve">8. </w:t>
        </w:r>
      </w:ins>
      <w:ins w:id="416" w:author="Judy Mak" w:date="2019-02-08T18:15:00Z">
        <w:r w:rsidR="00B24D1B" w:rsidRPr="00B24D1B">
          <w:rPr>
            <w:rFonts w:ascii="Times New Roman" w:hAnsi="Times New Roman" w:cs="Times New Roman"/>
            <w:color w:val="0000FF"/>
            <w:sz w:val="28"/>
            <w:szCs w:val="28"/>
            <w:rPrChange w:id="417" w:author="Judy Mak" w:date="2019-02-08T18:16:00Z">
              <w:rPr>
                <w:rFonts w:ascii="Times New Roman" w:hAnsi="Times New Roman" w:cs="Times New Roman"/>
              </w:rPr>
            </w:rPrChange>
          </w:rPr>
          <w:t xml:space="preserve">HEATMAPPING - </w:t>
        </w:r>
      </w:ins>
      <w:ins w:id="418" w:author="Judy Mak" w:date="2019-02-08T18:08:00Z">
        <w:r w:rsidRPr="00B24D1B">
          <w:rPr>
            <w:rFonts w:ascii="Times New Roman" w:hAnsi="Times New Roman" w:cs="Times New Roman"/>
            <w:color w:val="0000FF"/>
            <w:sz w:val="28"/>
            <w:szCs w:val="28"/>
            <w:rPrChange w:id="419" w:author="Judy Mak" w:date="2019-02-08T18:16:00Z">
              <w:rPr>
                <w:rFonts w:ascii="Times New Roman" w:hAnsi="Times New Roman" w:cs="Times New Roman"/>
              </w:rPr>
            </w:rPrChange>
          </w:rPr>
          <w:t>Generate heatmaps in Excel or ArcMap.</w:t>
        </w:r>
      </w:ins>
    </w:p>
    <w:p w14:paraId="22AB55B7" w14:textId="30A6EA24" w:rsidR="00324038" w:rsidDel="00035CC3" w:rsidRDefault="00EA3991" w:rsidP="00037533">
      <w:pPr>
        <w:rPr>
          <w:del w:id="420" w:author="Judy Mak" w:date="2019-02-08T18:07:00Z"/>
          <w:rFonts w:ascii="Times New Roman" w:hAnsi="Times New Roman" w:cs="Times New Roman"/>
        </w:rPr>
      </w:pPr>
      <w:del w:id="421" w:author="Judy Mak" w:date="2019-02-08T18:06:00Z">
        <w:r w:rsidDel="00035CC3">
          <w:rPr>
            <w:rFonts w:ascii="Times New Roman" w:hAnsi="Times New Roman" w:cs="Times New Roman"/>
          </w:rPr>
          <w:delText xml:space="preserve"> The file names</w:delText>
        </w:r>
        <w:r w:rsidR="00245604" w:rsidDel="00035CC3">
          <w:rPr>
            <w:rFonts w:ascii="Times New Roman" w:hAnsi="Times New Roman" w:cs="Times New Roman"/>
          </w:rPr>
          <w:delText>/the “movement_session_id” variable in graph.py</w:delText>
        </w:r>
        <w:r w:rsidDel="00035CC3">
          <w:rPr>
            <w:rFonts w:ascii="Times New Roman" w:hAnsi="Times New Roman" w:cs="Times New Roman"/>
          </w:rPr>
          <w:delText xml:space="preserve"> should be modified each run, e.g. renaming the file to “abm_excel_export_humans2.csv” in excel_export_summary_humans.py so that the file will not be overwritten in subsequent runs. You can also modify the code to change the “w” or “a” option next to the assigned name to overwrite or append the files after each run in excel_export_summary_humans.py, excel_export_summary.py, or excel_export_density.py.</w:delText>
        </w:r>
      </w:del>
    </w:p>
    <w:p w14:paraId="3C3057F3" w14:textId="0E713FCC" w:rsidR="00EA3991" w:rsidDel="00035CC3" w:rsidRDefault="00EA3991" w:rsidP="00037533">
      <w:pPr>
        <w:rPr>
          <w:del w:id="422" w:author="Judy Mak" w:date="2019-02-08T18:07:00Z"/>
          <w:rFonts w:ascii="Times New Roman" w:hAnsi="Times New Roman" w:cs="Times New Roman"/>
        </w:rPr>
      </w:pPr>
    </w:p>
    <w:p w14:paraId="25AADE85" w14:textId="3ACD2606" w:rsidR="00B233A5" w:rsidDel="00035CC3" w:rsidRDefault="00E53AF9" w:rsidP="00037533">
      <w:pPr>
        <w:rPr>
          <w:del w:id="423" w:author="Judy Mak" w:date="2019-02-08T18:07:00Z"/>
          <w:rFonts w:ascii="Times New Roman" w:hAnsi="Times New Roman" w:cs="Times New Roman"/>
        </w:rPr>
      </w:pPr>
      <w:del w:id="424" w:author="Judy Mak" w:date="2019-02-08T18:07:00Z">
        <w:r w:rsidDel="00035CC3">
          <w:rPr>
            <w:rFonts w:ascii="Times New Roman" w:hAnsi="Times New Roman" w:cs="Times New Roman" w:hint="eastAsia"/>
          </w:rPr>
          <w:delText xml:space="preserve">Note that </w:delText>
        </w:r>
        <w:r w:rsidR="00E14789" w:rsidDel="00035CC3">
          <w:rPr>
            <w:rFonts w:ascii="Times New Roman" w:hAnsi="Times New Roman" w:cs="Times New Roman"/>
          </w:rPr>
          <w:delText>‘</w:delText>
        </w:r>
        <w:r w:rsidR="00164083" w:rsidDel="00035CC3">
          <w:rPr>
            <w:rFonts w:ascii="Times New Roman" w:hAnsi="Times New Roman" w:cs="Times New Roman"/>
          </w:rPr>
          <w:delText>abm</w:delText>
        </w:r>
        <w:r w:rsidR="00E14789" w:rsidDel="00035CC3">
          <w:rPr>
            <w:rFonts w:ascii="Times New Roman" w:hAnsi="Times New Roman" w:cs="Times New Roman"/>
          </w:rPr>
          <w:delText>_export_density_plot.csv’ must be mapped and/or analyzed further to be useful; the other two .csvs</w:delText>
        </w:r>
        <w:r w:rsidDel="00035CC3">
          <w:rPr>
            <w:rFonts w:ascii="Times New Roman" w:hAnsi="Times New Roman" w:cs="Times New Roman" w:hint="eastAsia"/>
          </w:rPr>
          <w:delText xml:space="preserve"> </w:delText>
        </w:r>
        <w:r w:rsidR="00BA3AF1" w:rsidDel="00035CC3">
          <w:rPr>
            <w:rFonts w:ascii="Times New Roman" w:hAnsi="Times New Roman" w:cs="Times New Roman"/>
          </w:rPr>
          <w:delText xml:space="preserve">includes demographic data and </w:delText>
        </w:r>
        <w:r w:rsidR="00E14789" w:rsidDel="00035CC3">
          <w:rPr>
            <w:rFonts w:ascii="Times New Roman" w:hAnsi="Times New Roman" w:cs="Times New Roman"/>
          </w:rPr>
          <w:delText>are useful for analysis straight away</w:delText>
        </w:r>
        <w:r w:rsidR="008857CD" w:rsidDel="00035CC3">
          <w:rPr>
            <w:rFonts w:ascii="Times New Roman" w:hAnsi="Times New Roman" w:cs="Times New Roman"/>
          </w:rPr>
          <w:delText xml:space="preserve"> (in other words, they are self-explanatory</w:delText>
        </w:r>
        <w:r w:rsidR="006E7855" w:rsidDel="00035CC3">
          <w:rPr>
            <w:rFonts w:ascii="Times New Roman" w:hAnsi="Times New Roman" w:cs="Times New Roman"/>
          </w:rPr>
          <w:delText>, though the birth and death rates may be adjusted in the code if the results do not seem realistic</w:delText>
        </w:r>
        <w:r w:rsidR="008857CD" w:rsidDel="00035CC3">
          <w:rPr>
            <w:rFonts w:ascii="Times New Roman" w:hAnsi="Times New Roman" w:cs="Times New Roman"/>
          </w:rPr>
          <w:delText>)</w:delText>
        </w:r>
        <w:r w:rsidR="00E14789" w:rsidDel="00035CC3">
          <w:rPr>
            <w:rFonts w:ascii="Times New Roman" w:hAnsi="Times New Roman" w:cs="Times New Roman"/>
          </w:rPr>
          <w:delText xml:space="preserve">. Currently, only monkey movements </w:delText>
        </w:r>
        <w:r w:rsidR="00BA3AF1" w:rsidDel="00035CC3">
          <w:rPr>
            <w:rFonts w:ascii="Times New Roman" w:hAnsi="Times New Roman" w:cs="Times New Roman"/>
          </w:rPr>
          <w:delText xml:space="preserve">(not human movements) </w:delText>
        </w:r>
        <w:r w:rsidR="00E14789" w:rsidDel="00035CC3">
          <w:rPr>
            <w:rFonts w:ascii="Times New Roman" w:hAnsi="Times New Roman" w:cs="Times New Roman"/>
          </w:rPr>
          <w:delText>are</w:delText>
        </w:r>
        <w:r w:rsidR="006E7855" w:rsidDel="00035CC3">
          <w:rPr>
            <w:rFonts w:ascii="Times New Roman" w:hAnsi="Times New Roman" w:cs="Times New Roman"/>
          </w:rPr>
          <w:delText xml:space="preserve"> record</w:delText>
        </w:r>
        <w:r w:rsidR="00E14789" w:rsidDel="00035CC3">
          <w:rPr>
            <w:rFonts w:ascii="Times New Roman" w:hAnsi="Times New Roman" w:cs="Times New Roman"/>
          </w:rPr>
          <w:delText>ed</w:delText>
        </w:r>
        <w:r w:rsidR="00164083" w:rsidDel="00035CC3">
          <w:rPr>
            <w:rFonts w:ascii="Times New Roman" w:hAnsi="Times New Roman" w:cs="Times New Roman"/>
          </w:rPr>
          <w:delText>, even though human movements still affect monkey movements</w:delText>
        </w:r>
        <w:r w:rsidR="006E7855" w:rsidDel="00035CC3">
          <w:rPr>
            <w:rFonts w:ascii="Times New Roman" w:hAnsi="Times New Roman" w:cs="Times New Roman"/>
          </w:rPr>
          <w:delText xml:space="preserve"> within the model (monkeys “run” from nearby human presence and avoid human settlements)</w:delText>
        </w:r>
        <w:r w:rsidR="00BA3AF1" w:rsidDel="00035CC3">
          <w:rPr>
            <w:rFonts w:ascii="Times New Roman" w:hAnsi="Times New Roman" w:cs="Times New Roman"/>
          </w:rPr>
          <w:delText>.</w:delText>
        </w:r>
      </w:del>
    </w:p>
    <w:p w14:paraId="2727549B" w14:textId="77777777" w:rsidR="00BA3AF1" w:rsidRDefault="00BA3AF1" w:rsidP="00037533">
      <w:pPr>
        <w:rPr>
          <w:rFonts w:ascii="Times New Roman" w:hAnsi="Times New Roman" w:cs="Times New Roman"/>
        </w:rPr>
      </w:pPr>
    </w:p>
    <w:p w14:paraId="2AE5924E" w14:textId="77777777" w:rsidR="00BA3AF1" w:rsidRDefault="00BA3AF1" w:rsidP="00037533">
      <w:pPr>
        <w:rPr>
          <w:rFonts w:ascii="Times New Roman" w:hAnsi="Times New Roman" w:cs="Times New Roman"/>
        </w:rPr>
      </w:pPr>
      <w:r>
        <w:rPr>
          <w:rFonts w:ascii="Times New Roman" w:hAnsi="Times New Roman" w:cs="Times New Roman"/>
        </w:rPr>
        <w:t>Optional: To create an Excel Heatmap from the .csv file, make an X-Y scatterplot from the data (exclude the column headers such as ‘x’ and ‘y’), and set each point to 99% transparent with no outline, and adjust the axes accordingly (X-axis range: 0 to 85; Y-axis range: 0 to 100 untrimmed to represent the entire FNNR, or 65 to 100 trimmed to represent the Yangaoping region). The next section teaches how to create a point density map in ArcMap, which will yield similar-looking results.</w:t>
      </w:r>
    </w:p>
    <w:p w14:paraId="442A8590" w14:textId="77777777" w:rsidR="00E14789" w:rsidRDefault="00E14789" w:rsidP="00037533">
      <w:pPr>
        <w:rPr>
          <w:rFonts w:ascii="Times New Roman" w:hAnsi="Times New Roman" w:cs="Times New Roman"/>
        </w:rPr>
      </w:pPr>
    </w:p>
    <w:p w14:paraId="2E52CD3D" w14:textId="1A3CB997" w:rsidR="00E14789" w:rsidRDefault="00963CC5" w:rsidP="00037533">
      <w:pPr>
        <w:rPr>
          <w:rFonts w:ascii="Times New Roman" w:hAnsi="Times New Roman" w:cs="Times New Roman"/>
        </w:rPr>
      </w:pPr>
      <w:r>
        <w:rPr>
          <w:rFonts w:ascii="Times New Roman" w:hAnsi="Times New Roman" w:cs="Times New Roman"/>
        </w:rPr>
        <w:lastRenderedPageBreak/>
        <w:t xml:space="preserve">a. </w:t>
      </w:r>
      <w:r w:rsidR="00E14789">
        <w:rPr>
          <w:rFonts w:ascii="Times New Roman" w:hAnsi="Times New Roman" w:cs="Times New Roman"/>
        </w:rPr>
        <w:t xml:space="preserve">First, </w:t>
      </w:r>
      <w:r w:rsidR="00BA3AF1">
        <w:rPr>
          <w:rFonts w:ascii="Times New Roman" w:hAnsi="Times New Roman" w:cs="Times New Roman"/>
        </w:rPr>
        <w:t>make a copy of your ‘excel_export_density_plot.csv’ file (the file</w:t>
      </w:r>
      <w:ins w:id="425" w:author="Judy Mak" w:date="2019-02-08T18:17:00Z">
        <w:r w:rsidR="00F81486">
          <w:rPr>
            <w:rFonts w:ascii="Times New Roman" w:hAnsi="Times New Roman" w:cs="Times New Roman"/>
          </w:rPr>
          <w:t xml:space="preserve"> should</w:t>
        </w:r>
      </w:ins>
      <w:del w:id="426" w:author="Judy Mak" w:date="2019-02-08T18:17:00Z">
        <w:r w:rsidR="00BA3AF1" w:rsidDel="00F81486">
          <w:rPr>
            <w:rFonts w:ascii="Times New Roman" w:hAnsi="Times New Roman" w:cs="Times New Roman"/>
          </w:rPr>
          <w:delText xml:space="preserve"> may</w:delText>
        </w:r>
      </w:del>
      <w:r w:rsidR="00BA3AF1">
        <w:rPr>
          <w:rFonts w:ascii="Times New Roman" w:hAnsi="Times New Roman" w:cs="Times New Roman"/>
        </w:rPr>
        <w:t xml:space="preserve"> have a suffix number after “plot”). E</w:t>
      </w:r>
      <w:r w:rsidR="00E14789">
        <w:rPr>
          <w:rFonts w:ascii="Times New Roman" w:hAnsi="Times New Roman" w:cs="Times New Roman"/>
        </w:rPr>
        <w:t>dit ‘trim_grid35.py’ in the ABM files to have your current ‘</w:t>
      </w:r>
      <w:proofErr w:type="spellStart"/>
      <w:r w:rsidR="00E14789">
        <w:rPr>
          <w:rFonts w:ascii="Times New Roman" w:hAnsi="Times New Roman" w:cs="Times New Roman"/>
        </w:rPr>
        <w:t>excel_export_density_plot</w:t>
      </w:r>
      <w:proofErr w:type="spellEnd"/>
      <w:r w:rsidR="00E14789">
        <w:rPr>
          <w:rFonts w:ascii="Times New Roman" w:hAnsi="Times New Roman" w:cs="Times New Roman"/>
        </w:rPr>
        <w:t>&lt;</w:t>
      </w:r>
      <w:ins w:id="427" w:author="Judy Mak" w:date="2019-02-08T18:17:00Z">
        <w:r w:rsidR="00F81486">
          <w:rPr>
            <w:rFonts w:ascii="Times New Roman" w:hAnsi="Times New Roman" w:cs="Times New Roman"/>
          </w:rPr>
          <w:t>s</w:t>
        </w:r>
      </w:ins>
      <w:del w:id="428" w:author="Judy Mak" w:date="2019-02-08T18:17:00Z">
        <w:r w:rsidR="00E14789" w:rsidDel="00F81486">
          <w:rPr>
            <w:rFonts w:ascii="Times New Roman" w:hAnsi="Times New Roman" w:cs="Times New Roman"/>
          </w:rPr>
          <w:delText>_optional s</w:delText>
        </w:r>
      </w:del>
      <w:r w:rsidR="00E14789">
        <w:rPr>
          <w:rFonts w:ascii="Times New Roman" w:hAnsi="Times New Roman" w:cs="Times New Roman"/>
        </w:rPr>
        <w:t>uffix&gt;.</w:t>
      </w:r>
      <w:r w:rsidR="00440EAA">
        <w:rPr>
          <w:rFonts w:ascii="Times New Roman" w:hAnsi="Times New Roman" w:cs="Times New Roman"/>
        </w:rPr>
        <w:t>csv</w:t>
      </w:r>
      <w:r w:rsidR="00E14789">
        <w:rPr>
          <w:rFonts w:ascii="Times New Roman" w:hAnsi="Times New Roman" w:cs="Times New Roman"/>
        </w:rPr>
        <w:t>’ selected.</w:t>
      </w:r>
      <w:r w:rsidR="00BA3AF1">
        <w:rPr>
          <w:rFonts w:ascii="Times New Roman" w:hAnsi="Times New Roman" w:cs="Times New Roman"/>
        </w:rPr>
        <w:t xml:space="preserve"> Then run ‘trim_grid35.py’.</w:t>
      </w:r>
      <w:r w:rsidR="00E14789">
        <w:rPr>
          <w:rFonts w:ascii="Times New Roman" w:hAnsi="Times New Roman" w:cs="Times New Roman"/>
        </w:rPr>
        <w:t xml:space="preserve"> This will trim all monkey movements (as generated by the model) to the Yangaoping area.</w:t>
      </w:r>
      <w:r w:rsidR="00440EAA">
        <w:rPr>
          <w:rFonts w:ascii="Times New Roman" w:hAnsi="Times New Roman" w:cs="Times New Roman"/>
        </w:rPr>
        <w:t xml:space="preserve"> Make sure your .csv output file used </w:t>
      </w:r>
      <w:r w:rsidR="00BA3AF1">
        <w:rPr>
          <w:rFonts w:ascii="Times New Roman" w:hAnsi="Times New Roman" w:cs="Times New Roman"/>
        </w:rPr>
        <w:t>for</w:t>
      </w:r>
      <w:r w:rsidR="00440EAA">
        <w:rPr>
          <w:rFonts w:ascii="Times New Roman" w:hAnsi="Times New Roman" w:cs="Times New Roman"/>
        </w:rPr>
        <w:t xml:space="preserve"> trim_grid</w:t>
      </w:r>
      <w:r w:rsidR="00BA3AF1">
        <w:rPr>
          <w:rFonts w:ascii="Times New Roman" w:hAnsi="Times New Roman" w:cs="Times New Roman"/>
        </w:rPr>
        <w:t>35</w:t>
      </w:r>
      <w:r w:rsidR="00440EAA">
        <w:rPr>
          <w:rFonts w:ascii="Times New Roman" w:hAnsi="Times New Roman" w:cs="Times New Roman"/>
        </w:rPr>
        <w:t>.py is in the same folder as trim_grid35.py.</w:t>
      </w:r>
    </w:p>
    <w:p w14:paraId="39987487" w14:textId="77777777" w:rsidR="00BA3AF1" w:rsidRDefault="00BA3AF1" w:rsidP="00037533">
      <w:pPr>
        <w:rPr>
          <w:rFonts w:ascii="Times New Roman" w:hAnsi="Times New Roman" w:cs="Times New Roman"/>
        </w:rPr>
      </w:pPr>
    </w:p>
    <w:p w14:paraId="28BB30F1" w14:textId="77777777" w:rsidR="00B17A15" w:rsidRDefault="00440EAA" w:rsidP="00BA3AF1">
      <w:pPr>
        <w:rPr>
          <w:rFonts w:ascii="Times New Roman" w:hAnsi="Times New Roman" w:cs="Times New Roman"/>
        </w:rPr>
      </w:pPr>
      <w:r>
        <w:rPr>
          <w:rFonts w:ascii="Times New Roman" w:hAnsi="Times New Roman" w:cs="Times New Roman"/>
        </w:rPr>
        <w:t>b.</w:t>
      </w:r>
      <w:r w:rsidR="00BA3AF1">
        <w:rPr>
          <w:rFonts w:ascii="Times New Roman" w:hAnsi="Times New Roman" w:cs="Times New Roman"/>
        </w:rPr>
        <w:t xml:space="preserve"> Next, run ‘convert_csv_to_shapefile.py’ with your trimmed .csv selected (edit the desired input file’s name in ‘convert_csv_to_shapefile.py’ first). You may also edit the output shapefile’s name.</w:t>
      </w:r>
    </w:p>
    <w:p w14:paraId="3051557C" w14:textId="77777777" w:rsidR="00E14789" w:rsidRDefault="00E14789" w:rsidP="00037533">
      <w:pPr>
        <w:rPr>
          <w:rFonts w:ascii="Times New Roman" w:hAnsi="Times New Roman" w:cs="Times New Roman"/>
        </w:rPr>
      </w:pPr>
    </w:p>
    <w:p w14:paraId="3B4937E9" w14:textId="77777777" w:rsidR="00B233A5" w:rsidRDefault="006B0C5D" w:rsidP="00037533">
      <w:pPr>
        <w:rPr>
          <w:rFonts w:ascii="Times New Roman" w:hAnsi="Times New Roman" w:cs="Times New Roman"/>
        </w:rPr>
      </w:pPr>
      <w:r>
        <w:rPr>
          <w:rFonts w:ascii="Times New Roman" w:hAnsi="Times New Roman" w:cs="Times New Roman"/>
        </w:rPr>
        <w:t>c</w:t>
      </w:r>
      <w:r w:rsidR="00B17A15">
        <w:rPr>
          <w:rFonts w:ascii="Times New Roman" w:hAnsi="Times New Roman" w:cs="Times New Roman"/>
        </w:rPr>
        <w:t>.</w:t>
      </w:r>
      <w:r w:rsidR="00CD7D50">
        <w:rPr>
          <w:rFonts w:ascii="Times New Roman" w:hAnsi="Times New Roman" w:cs="Times New Roman" w:hint="eastAsia"/>
        </w:rPr>
        <w:t xml:space="preserve"> </w:t>
      </w:r>
      <w:r w:rsidR="00E14789">
        <w:rPr>
          <w:rFonts w:ascii="Times New Roman" w:hAnsi="Times New Roman" w:cs="Times New Roman"/>
        </w:rPr>
        <w:t>Then, to create a point density map and/or analyze the density plot of the points moved by the monkeys in the Yangaoping area, open Arc</w:t>
      </w:r>
      <w:r>
        <w:rPr>
          <w:rFonts w:ascii="Times New Roman" w:hAnsi="Times New Roman" w:cs="Times New Roman"/>
        </w:rPr>
        <w:t>GIS for Desktop</w:t>
      </w:r>
      <w:r w:rsidR="00E14789">
        <w:rPr>
          <w:rFonts w:ascii="Times New Roman" w:hAnsi="Times New Roman" w:cs="Times New Roman"/>
        </w:rPr>
        <w:t xml:space="preserve"> 9.X/10.X or ArcGIS Pro 1.X/2.X (referred to as ‘ArcMap’ from now on) and select the ‘Add Data’ button. </w:t>
      </w:r>
      <w:r w:rsidR="00B233A5">
        <w:rPr>
          <w:rFonts w:ascii="Times New Roman" w:hAnsi="Times New Roman" w:cs="Times New Roman"/>
          <w:noProof/>
          <w:lang w:bidi="ar-SA"/>
        </w:rPr>
        <w:drawing>
          <wp:inline distT="0" distB="0" distL="0" distR="0" wp14:anchorId="6E4623B5" wp14:editId="13D4CFD7">
            <wp:extent cx="41910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333375"/>
                    </a:xfrm>
                    <a:prstGeom prst="rect">
                      <a:avLst/>
                    </a:prstGeom>
                    <a:noFill/>
                    <a:ln>
                      <a:noFill/>
                    </a:ln>
                  </pic:spPr>
                </pic:pic>
              </a:graphicData>
            </a:graphic>
          </wp:inline>
        </w:drawing>
      </w:r>
    </w:p>
    <w:p w14:paraId="02F2B286" w14:textId="79367E03" w:rsidR="00BA3AF1" w:rsidRDefault="00E14789" w:rsidP="00037533">
      <w:pPr>
        <w:rPr>
          <w:rFonts w:ascii="Times New Roman" w:hAnsi="Times New Roman" w:cs="Times New Roman"/>
        </w:rPr>
      </w:pPr>
      <w:r>
        <w:rPr>
          <w:rFonts w:ascii="Times New Roman" w:hAnsi="Times New Roman" w:cs="Times New Roman"/>
        </w:rPr>
        <w:t xml:space="preserve">Add </w:t>
      </w:r>
      <w:r w:rsidR="00BA3AF1">
        <w:rPr>
          <w:rFonts w:ascii="Times New Roman" w:hAnsi="Times New Roman" w:cs="Times New Roman"/>
        </w:rPr>
        <w:t>the shapefile created in step 7b. You may receive a warning about the shapefile not having a map projection; ignore it.</w:t>
      </w:r>
      <w:r w:rsidR="00CD7D50">
        <w:rPr>
          <w:rFonts w:ascii="Times New Roman" w:hAnsi="Times New Roman" w:cs="Times New Roman" w:hint="eastAsia"/>
        </w:rPr>
        <w:t xml:space="preserve"> </w:t>
      </w:r>
      <w:r w:rsidR="00BA3AF1">
        <w:rPr>
          <w:rFonts w:ascii="Times New Roman" w:hAnsi="Times New Roman" w:cs="Times New Roman"/>
        </w:rPr>
        <w:t>Your shapefile should look like Figure</w:t>
      </w:r>
      <w:del w:id="429" w:author="Judy Mak" w:date="2019-02-08T22:21:00Z">
        <w:r w:rsidR="00BA3AF1" w:rsidDel="0096027B">
          <w:rPr>
            <w:rFonts w:ascii="Times New Roman" w:hAnsi="Times New Roman" w:cs="Times New Roman"/>
          </w:rPr>
          <w:delText xml:space="preserve"> </w:delText>
        </w:r>
      </w:del>
      <w:del w:id="430" w:author="Judy Mak" w:date="2019-02-08T18:16:00Z">
        <w:r w:rsidR="00BA3AF1" w:rsidDel="00515784">
          <w:rPr>
            <w:rFonts w:ascii="Times New Roman" w:hAnsi="Times New Roman" w:cs="Times New Roman"/>
          </w:rPr>
          <w:delText>7</w:delText>
        </w:r>
      </w:del>
      <w:ins w:id="431" w:author="Judy Mak" w:date="2019-02-08T22:21:00Z">
        <w:r w:rsidR="0096027B">
          <w:rPr>
            <w:rFonts w:ascii="Times New Roman" w:hAnsi="Times New Roman" w:cs="Times New Roman"/>
          </w:rPr>
          <w:t xml:space="preserve"> </w:t>
        </w:r>
      </w:ins>
      <w:ins w:id="432" w:author="Judy Mak" w:date="2019-02-08T22:22:00Z">
        <w:r w:rsidR="0096027B">
          <w:rPr>
            <w:rFonts w:ascii="Times New Roman" w:hAnsi="Times New Roman" w:cs="Times New Roman"/>
          </w:rPr>
          <w:t>8</w:t>
        </w:r>
      </w:ins>
      <w:r w:rsidR="00BA3AF1">
        <w:rPr>
          <w:rFonts w:ascii="Times New Roman" w:hAnsi="Times New Roman" w:cs="Times New Roman"/>
        </w:rPr>
        <w:t>.1 (colors may vary).</w:t>
      </w:r>
    </w:p>
    <w:p w14:paraId="33B78018" w14:textId="77777777" w:rsidR="00BA3AF1" w:rsidRDefault="00BA3AF1" w:rsidP="00037533">
      <w:pPr>
        <w:rPr>
          <w:rFonts w:ascii="Times New Roman" w:hAnsi="Times New Roman" w:cs="Times New Roman"/>
        </w:rPr>
      </w:pPr>
    </w:p>
    <w:p w14:paraId="21B9E227" w14:textId="57D8CF8A" w:rsidR="00E14789" w:rsidRDefault="00E14789" w:rsidP="00E14789">
      <w:pPr>
        <w:jc w:val="center"/>
        <w:rPr>
          <w:rFonts w:ascii="Times New Roman" w:hAnsi="Times New Roman" w:cs="Times New Roman"/>
        </w:rPr>
      </w:pPr>
      <w:r>
        <w:rPr>
          <w:rFonts w:ascii="Times New Roman" w:hAnsi="Times New Roman" w:cs="Times New Roman"/>
        </w:rPr>
        <w:t xml:space="preserve">Figure </w:t>
      </w:r>
      <w:del w:id="433" w:author="Judy Mak" w:date="2019-02-08T18:16:00Z">
        <w:r w:rsidDel="00515784">
          <w:rPr>
            <w:rFonts w:ascii="Times New Roman" w:hAnsi="Times New Roman" w:cs="Times New Roman"/>
          </w:rPr>
          <w:delText>7</w:delText>
        </w:r>
      </w:del>
      <w:ins w:id="434" w:author="Judy Mak" w:date="2019-02-08T22:22:00Z">
        <w:r w:rsidR="0096027B">
          <w:rPr>
            <w:rFonts w:ascii="Times New Roman" w:hAnsi="Times New Roman" w:cs="Times New Roman"/>
          </w:rPr>
          <w:t>8</w:t>
        </w:r>
      </w:ins>
      <w:r>
        <w:rPr>
          <w:rFonts w:ascii="Times New Roman" w:hAnsi="Times New Roman" w:cs="Times New Roman"/>
        </w:rPr>
        <w:t xml:space="preserve">.1 </w:t>
      </w:r>
      <w:r w:rsidR="00BA3AF1">
        <w:rPr>
          <w:rFonts w:ascii="Times New Roman" w:hAnsi="Times New Roman" w:cs="Times New Roman"/>
        </w:rPr>
        <w:t>–</w:t>
      </w:r>
      <w:ins w:id="435" w:author="Judy Mak" w:date="2019-02-08T18:16:00Z">
        <w:r w:rsidR="00515784">
          <w:rPr>
            <w:rFonts w:ascii="Times New Roman" w:hAnsi="Times New Roman" w:cs="Times New Roman"/>
          </w:rPr>
          <w:t xml:space="preserve"> </w:t>
        </w:r>
      </w:ins>
      <w:r w:rsidR="00BA3AF1">
        <w:rPr>
          <w:rFonts w:ascii="Times New Roman" w:hAnsi="Times New Roman" w:cs="Times New Roman"/>
        </w:rPr>
        <w:t xml:space="preserve">Monkey Movement </w:t>
      </w:r>
      <w:r w:rsidR="006B0C5D">
        <w:rPr>
          <w:rFonts w:ascii="Times New Roman" w:hAnsi="Times New Roman" w:cs="Times New Roman"/>
        </w:rPr>
        <w:t>Model Shapefile Output, Unsymbolized</w:t>
      </w:r>
    </w:p>
    <w:p w14:paraId="7325BCF2" w14:textId="77777777" w:rsidR="00E14789" w:rsidRDefault="00BA3AF1" w:rsidP="00E14789">
      <w:pPr>
        <w:jc w:val="center"/>
        <w:rPr>
          <w:rFonts w:ascii="Times New Roman" w:hAnsi="Times New Roman" w:cs="Times New Roman"/>
        </w:rPr>
      </w:pPr>
      <w:r>
        <w:rPr>
          <w:rFonts w:ascii="Times New Roman" w:hAnsi="Times New Roman" w:cs="Times New Roman"/>
          <w:noProof/>
          <w:lang w:bidi="ar-SA"/>
        </w:rPr>
        <w:drawing>
          <wp:inline distT="0" distB="0" distL="0" distR="0" wp14:anchorId="663632F6" wp14:editId="484DE8A0">
            <wp:extent cx="3648075" cy="18364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2592" cy="1843754"/>
                    </a:xfrm>
                    <a:prstGeom prst="rect">
                      <a:avLst/>
                    </a:prstGeom>
                    <a:noFill/>
                    <a:ln>
                      <a:noFill/>
                    </a:ln>
                  </pic:spPr>
                </pic:pic>
              </a:graphicData>
            </a:graphic>
          </wp:inline>
        </w:drawing>
      </w:r>
    </w:p>
    <w:p w14:paraId="09CE7466" w14:textId="77777777" w:rsidR="006B0C5D" w:rsidRDefault="006B0C5D" w:rsidP="00E14789">
      <w:pPr>
        <w:jc w:val="center"/>
        <w:rPr>
          <w:rFonts w:ascii="Times New Roman" w:hAnsi="Times New Roman" w:cs="Times New Roman"/>
        </w:rPr>
      </w:pPr>
    </w:p>
    <w:p w14:paraId="5054107F" w14:textId="23BF7140" w:rsidR="00BF7577" w:rsidRDefault="00963CC5" w:rsidP="006B0C5D">
      <w:pPr>
        <w:jc w:val="both"/>
        <w:rPr>
          <w:rFonts w:ascii="Times New Roman" w:hAnsi="Times New Roman" w:cs="Times New Roman"/>
        </w:rPr>
      </w:pPr>
      <w:r>
        <w:rPr>
          <w:rFonts w:ascii="Times New Roman" w:hAnsi="Times New Roman" w:cs="Times New Roman"/>
        </w:rPr>
        <w:t xml:space="preserve">c. </w:t>
      </w:r>
      <w:r w:rsidR="006B0C5D">
        <w:rPr>
          <w:rFonts w:ascii="Times New Roman" w:hAnsi="Times New Roman" w:cs="Times New Roman"/>
        </w:rPr>
        <w:t>Your next step in creating a point density map is to symbolize the layer. Right-click the layer in the ‘Table of Contents’ and select ‘Properties…’ and then the ‘Symbology’ tab. Under the ‘Quantities’ category on the left, select ‘Graduated Colors’. The menus on the right side of the window will change. Under the ‘Fields’ section near the top of the Symbology tab (not the ‘Fields’ tab—don’t switch tabs at this point), for ‘Value,’ select ‘Counts’ from the drop down list. This means that you are coloring your map according to the different value ranges of ‘Counts;’ in turn, ‘Counts’ represents where monkey movement is most concentrated. Under the ‘Color Ramp,’ choose the color scheme you like best, but a graduated color scheme from dark to light or a rainbow (blue to red) is a suggestion.</w:t>
      </w:r>
      <w:r w:rsidR="00BF7577">
        <w:rPr>
          <w:rFonts w:ascii="Times New Roman" w:hAnsi="Times New Roman" w:cs="Times New Roman"/>
        </w:rPr>
        <w:t xml:space="preserve"> See Figure</w:t>
      </w:r>
      <w:del w:id="436" w:author="Judy Mak" w:date="2019-02-08T22:22:00Z">
        <w:r w:rsidR="00BF7577" w:rsidDel="0096027B">
          <w:rPr>
            <w:rFonts w:ascii="Times New Roman" w:hAnsi="Times New Roman" w:cs="Times New Roman"/>
          </w:rPr>
          <w:delText xml:space="preserve"> 7</w:delText>
        </w:r>
      </w:del>
      <w:ins w:id="437" w:author="Judy Mak" w:date="2019-02-08T22:22:00Z">
        <w:r w:rsidR="0096027B">
          <w:rPr>
            <w:rFonts w:ascii="Times New Roman" w:hAnsi="Times New Roman" w:cs="Times New Roman"/>
          </w:rPr>
          <w:t xml:space="preserve"> 8</w:t>
        </w:r>
      </w:ins>
      <w:r w:rsidR="00BF7577">
        <w:rPr>
          <w:rFonts w:ascii="Times New Roman" w:hAnsi="Times New Roman" w:cs="Times New Roman"/>
        </w:rPr>
        <w:t>.2</w:t>
      </w:r>
      <w:del w:id="438" w:author="Judy Mak" w:date="2019-02-08T22:22:00Z">
        <w:r w:rsidR="00BF7577" w:rsidDel="0096027B">
          <w:rPr>
            <w:rFonts w:ascii="Times New Roman" w:hAnsi="Times New Roman" w:cs="Times New Roman"/>
          </w:rPr>
          <w:delText xml:space="preserve"> below</w:delText>
        </w:r>
      </w:del>
      <w:r w:rsidR="00BF7577">
        <w:rPr>
          <w:rFonts w:ascii="Times New Roman" w:hAnsi="Times New Roman" w:cs="Times New Roman"/>
        </w:rPr>
        <w:t xml:space="preserve"> for an example.</w:t>
      </w:r>
    </w:p>
    <w:p w14:paraId="4409AEC1" w14:textId="77777777" w:rsidR="00BF7577" w:rsidRDefault="00BF7577" w:rsidP="006B0C5D">
      <w:pPr>
        <w:jc w:val="both"/>
        <w:rPr>
          <w:rFonts w:ascii="Times New Roman" w:hAnsi="Times New Roman" w:cs="Times New Roman"/>
        </w:rPr>
      </w:pPr>
    </w:p>
    <w:p w14:paraId="4281FB0E" w14:textId="3F4356BB" w:rsidR="00BF7577" w:rsidRDefault="00BF7577" w:rsidP="006B0C5D">
      <w:pPr>
        <w:jc w:val="both"/>
        <w:rPr>
          <w:rFonts w:ascii="Times New Roman" w:hAnsi="Times New Roman" w:cs="Times New Roman"/>
        </w:rPr>
      </w:pPr>
      <w:r>
        <w:rPr>
          <w:rFonts w:ascii="Times New Roman" w:hAnsi="Times New Roman" w:cs="Times New Roman"/>
        </w:rPr>
        <w:t>You may receive a warning about too many records—this is fine, since you have tens of thousands of records. The first few thousand (the points are recorded in chronological order) will suffice in creating an accurate picture (Your point density map will not change by too much over multiple runs)</w:t>
      </w:r>
      <w:r w:rsidR="00CD7D50">
        <w:rPr>
          <w:rFonts w:ascii="Times New Roman" w:hAnsi="Times New Roman" w:cs="Times New Roman" w:hint="eastAsia"/>
        </w:rPr>
        <w:t>.</w:t>
      </w:r>
    </w:p>
    <w:p w14:paraId="0F8912DE" w14:textId="77777777" w:rsidR="006B0C5D" w:rsidRDefault="006B0C5D" w:rsidP="006B0C5D">
      <w:pPr>
        <w:jc w:val="both"/>
        <w:rPr>
          <w:rFonts w:ascii="Times New Roman" w:hAnsi="Times New Roman" w:cs="Times New Roman"/>
        </w:rPr>
      </w:pPr>
    </w:p>
    <w:p w14:paraId="18A58CC4" w14:textId="77777777" w:rsidR="006B0C5D" w:rsidRDefault="00BF7577" w:rsidP="006B0C5D">
      <w:pPr>
        <w:jc w:val="both"/>
        <w:rPr>
          <w:rFonts w:ascii="Times New Roman" w:hAnsi="Times New Roman" w:cs="Times New Roman"/>
        </w:rPr>
      </w:pPr>
      <w:r>
        <w:rPr>
          <w:rFonts w:ascii="Times New Roman" w:hAnsi="Times New Roman" w:cs="Times New Roman"/>
        </w:rPr>
        <w:t>Leave the breaks however you wish. By default, there will be 5 classes in the Natural Breaks (Jenks) classification.</w:t>
      </w:r>
    </w:p>
    <w:p w14:paraId="221604EF" w14:textId="77777777" w:rsidR="00BF7577" w:rsidRDefault="00BF7577" w:rsidP="006B0C5D">
      <w:pPr>
        <w:jc w:val="both"/>
        <w:rPr>
          <w:rFonts w:ascii="Times New Roman" w:hAnsi="Times New Roman" w:cs="Times New Roman"/>
        </w:rPr>
      </w:pPr>
    </w:p>
    <w:p w14:paraId="41C81479" w14:textId="00AA9D23" w:rsidR="006B0C5D" w:rsidRDefault="006B0C5D" w:rsidP="00BF7577">
      <w:pPr>
        <w:jc w:val="center"/>
        <w:rPr>
          <w:rFonts w:ascii="Times New Roman" w:hAnsi="Times New Roman" w:cs="Times New Roman"/>
        </w:rPr>
      </w:pPr>
      <w:r>
        <w:rPr>
          <w:rFonts w:ascii="Times New Roman" w:hAnsi="Times New Roman" w:cs="Times New Roman"/>
        </w:rPr>
        <w:lastRenderedPageBreak/>
        <w:t xml:space="preserve">Figure </w:t>
      </w:r>
      <w:del w:id="439" w:author="Judy Mak" w:date="2019-02-08T18:16:00Z">
        <w:r w:rsidDel="00515784">
          <w:rPr>
            <w:rFonts w:ascii="Times New Roman" w:hAnsi="Times New Roman" w:cs="Times New Roman"/>
          </w:rPr>
          <w:delText>7</w:delText>
        </w:r>
      </w:del>
      <w:ins w:id="440" w:author="Judy Mak" w:date="2019-02-08T18:16:00Z">
        <w:r w:rsidR="00515784">
          <w:rPr>
            <w:rFonts w:ascii="Times New Roman" w:hAnsi="Times New Roman" w:cs="Times New Roman"/>
          </w:rPr>
          <w:t>8</w:t>
        </w:r>
      </w:ins>
      <w:r>
        <w:rPr>
          <w:rFonts w:ascii="Times New Roman" w:hAnsi="Times New Roman" w:cs="Times New Roman"/>
        </w:rPr>
        <w:t>.2 – Symbology Window</w:t>
      </w:r>
      <w:r>
        <w:rPr>
          <w:rFonts w:ascii="Times New Roman" w:hAnsi="Times New Roman" w:cs="Times New Roman"/>
          <w:noProof/>
          <w:lang w:bidi="ar-SA"/>
        </w:rPr>
        <w:drawing>
          <wp:inline distT="0" distB="0" distL="0" distR="0" wp14:anchorId="6FE2131F" wp14:editId="4F0473AA">
            <wp:extent cx="5019675" cy="41956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4469" cy="4199669"/>
                    </a:xfrm>
                    <a:prstGeom prst="rect">
                      <a:avLst/>
                    </a:prstGeom>
                    <a:noFill/>
                    <a:ln>
                      <a:noFill/>
                    </a:ln>
                  </pic:spPr>
                </pic:pic>
              </a:graphicData>
            </a:graphic>
          </wp:inline>
        </w:drawing>
      </w:r>
    </w:p>
    <w:p w14:paraId="33C64305" w14:textId="77777777" w:rsidR="00BF7577" w:rsidRDefault="00BF7577" w:rsidP="00BF7577">
      <w:pPr>
        <w:jc w:val="center"/>
        <w:rPr>
          <w:rFonts w:ascii="Times New Roman" w:hAnsi="Times New Roman" w:cs="Times New Roman"/>
        </w:rPr>
      </w:pPr>
    </w:p>
    <w:p w14:paraId="5805E138" w14:textId="77777777" w:rsidR="00BF7577" w:rsidRDefault="00BF7577" w:rsidP="00BF7577">
      <w:pPr>
        <w:rPr>
          <w:rFonts w:ascii="Times New Roman" w:hAnsi="Times New Roman" w:cs="Times New Roman"/>
        </w:rPr>
      </w:pPr>
      <w:r>
        <w:rPr>
          <w:rFonts w:ascii="Times New Roman" w:hAnsi="Times New Roman" w:cs="Times New Roman"/>
        </w:rPr>
        <w:t>d. Click ‘OK’. Your map should look like this:</w:t>
      </w:r>
    </w:p>
    <w:p w14:paraId="749E0957" w14:textId="0C33EFD9" w:rsidR="00BF7577" w:rsidRDefault="00BF7577" w:rsidP="00BF7577">
      <w:pPr>
        <w:jc w:val="center"/>
        <w:rPr>
          <w:rFonts w:ascii="Times New Roman" w:hAnsi="Times New Roman" w:cs="Times New Roman"/>
        </w:rPr>
      </w:pPr>
      <w:r>
        <w:rPr>
          <w:rFonts w:ascii="Times New Roman" w:hAnsi="Times New Roman" w:cs="Times New Roman"/>
        </w:rPr>
        <w:t xml:space="preserve">Figure </w:t>
      </w:r>
      <w:del w:id="441" w:author="Judy Mak" w:date="2019-02-08T18:16:00Z">
        <w:r w:rsidDel="00515784">
          <w:rPr>
            <w:rFonts w:ascii="Times New Roman" w:hAnsi="Times New Roman" w:cs="Times New Roman"/>
          </w:rPr>
          <w:delText>7</w:delText>
        </w:r>
      </w:del>
      <w:ins w:id="442" w:author="Judy Mak" w:date="2019-02-08T18:16:00Z">
        <w:r w:rsidR="00515784">
          <w:rPr>
            <w:rFonts w:ascii="Times New Roman" w:hAnsi="Times New Roman" w:cs="Times New Roman"/>
          </w:rPr>
          <w:t>8</w:t>
        </w:r>
      </w:ins>
      <w:r>
        <w:rPr>
          <w:rFonts w:ascii="Times New Roman" w:hAnsi="Times New Roman" w:cs="Times New Roman"/>
        </w:rPr>
        <w:t>.3 – Initial Point Density Map of Monkey Movement</w:t>
      </w:r>
    </w:p>
    <w:p w14:paraId="6DD9534D" w14:textId="77777777" w:rsidR="00B233A5" w:rsidRDefault="00B233A5" w:rsidP="00037533">
      <w:pPr>
        <w:rPr>
          <w:rFonts w:ascii="Times New Roman" w:hAnsi="Times New Roman" w:cs="Times New Roman"/>
        </w:rPr>
      </w:pPr>
    </w:p>
    <w:p w14:paraId="455DA530" w14:textId="77777777" w:rsidR="00BF7577" w:rsidRDefault="00BF7577" w:rsidP="00BF7577">
      <w:pPr>
        <w:jc w:val="center"/>
        <w:rPr>
          <w:rFonts w:ascii="Times New Roman" w:hAnsi="Times New Roman" w:cs="Times New Roman"/>
        </w:rPr>
      </w:pPr>
      <w:r>
        <w:rPr>
          <w:rFonts w:ascii="Times New Roman" w:hAnsi="Times New Roman" w:cs="Times New Roman"/>
          <w:noProof/>
          <w:lang w:bidi="ar-SA"/>
        </w:rPr>
        <w:drawing>
          <wp:inline distT="0" distB="0" distL="0" distR="0" wp14:anchorId="78D60DB5" wp14:editId="46D8C77F">
            <wp:extent cx="4257675" cy="2190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7675" cy="2190750"/>
                    </a:xfrm>
                    <a:prstGeom prst="rect">
                      <a:avLst/>
                    </a:prstGeom>
                    <a:noFill/>
                    <a:ln>
                      <a:noFill/>
                    </a:ln>
                  </pic:spPr>
                </pic:pic>
              </a:graphicData>
            </a:graphic>
          </wp:inline>
        </w:drawing>
      </w:r>
    </w:p>
    <w:p w14:paraId="3496F1CA" w14:textId="77777777" w:rsidR="00BF7577" w:rsidRDefault="00BF7577" w:rsidP="00037533">
      <w:pPr>
        <w:rPr>
          <w:rFonts w:ascii="Times New Roman" w:hAnsi="Times New Roman" w:cs="Times New Roman"/>
        </w:rPr>
      </w:pPr>
      <w:r>
        <w:rPr>
          <w:rFonts w:ascii="Times New Roman" w:hAnsi="Times New Roman" w:cs="Times New Roman"/>
        </w:rPr>
        <w:t>And the legend should look like this (numbers may vary slightly):</w:t>
      </w:r>
    </w:p>
    <w:p w14:paraId="1DC69393" w14:textId="77777777" w:rsidR="00BF7577" w:rsidRDefault="00BF7577" w:rsidP="00037533">
      <w:pPr>
        <w:rPr>
          <w:rFonts w:ascii="Times New Roman" w:hAnsi="Times New Roman" w:cs="Times New Roman"/>
        </w:rPr>
      </w:pPr>
    </w:p>
    <w:p w14:paraId="661822ED" w14:textId="1FFAEBF1" w:rsidR="00BF7577" w:rsidRDefault="00BF7577" w:rsidP="00BF7577">
      <w:pPr>
        <w:jc w:val="center"/>
        <w:rPr>
          <w:rFonts w:ascii="Times New Roman" w:hAnsi="Times New Roman" w:cs="Times New Roman"/>
        </w:rPr>
      </w:pPr>
      <w:r>
        <w:rPr>
          <w:rFonts w:ascii="Times New Roman" w:hAnsi="Times New Roman" w:cs="Times New Roman"/>
        </w:rPr>
        <w:t xml:space="preserve">Figure </w:t>
      </w:r>
      <w:del w:id="443" w:author="Judy Mak" w:date="2019-02-08T18:17:00Z">
        <w:r w:rsidDel="00515784">
          <w:rPr>
            <w:rFonts w:ascii="Times New Roman" w:hAnsi="Times New Roman" w:cs="Times New Roman"/>
          </w:rPr>
          <w:delText>7</w:delText>
        </w:r>
      </w:del>
      <w:ins w:id="444" w:author="Judy Mak" w:date="2019-02-08T18:17:00Z">
        <w:r w:rsidR="00515784">
          <w:rPr>
            <w:rFonts w:ascii="Times New Roman" w:hAnsi="Times New Roman" w:cs="Times New Roman"/>
          </w:rPr>
          <w:t>8</w:t>
        </w:r>
      </w:ins>
      <w:r>
        <w:rPr>
          <w:rFonts w:ascii="Times New Roman" w:hAnsi="Times New Roman" w:cs="Times New Roman"/>
        </w:rPr>
        <w:t>.4 – Initial Legend in Table of Contents</w:t>
      </w:r>
    </w:p>
    <w:p w14:paraId="4700C499" w14:textId="77777777" w:rsidR="00BF7577" w:rsidRDefault="00BF7577" w:rsidP="00BF7577">
      <w:pPr>
        <w:jc w:val="center"/>
        <w:rPr>
          <w:rFonts w:ascii="Times New Roman" w:hAnsi="Times New Roman" w:cs="Times New Roman"/>
        </w:rPr>
      </w:pPr>
      <w:r>
        <w:rPr>
          <w:rFonts w:ascii="Times New Roman" w:hAnsi="Times New Roman" w:cs="Times New Roman"/>
          <w:noProof/>
          <w:lang w:bidi="ar-SA"/>
        </w:rPr>
        <w:lastRenderedPageBreak/>
        <w:drawing>
          <wp:inline distT="0" distB="0" distL="0" distR="0" wp14:anchorId="056A3EF6" wp14:editId="57FE2574">
            <wp:extent cx="895350" cy="876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5350" cy="876300"/>
                    </a:xfrm>
                    <a:prstGeom prst="rect">
                      <a:avLst/>
                    </a:prstGeom>
                    <a:noFill/>
                    <a:ln>
                      <a:noFill/>
                    </a:ln>
                  </pic:spPr>
                </pic:pic>
              </a:graphicData>
            </a:graphic>
          </wp:inline>
        </w:drawing>
      </w:r>
    </w:p>
    <w:p w14:paraId="03830E02" w14:textId="1458BC48" w:rsidR="00BF7577" w:rsidRDefault="00BF7577" w:rsidP="00037533">
      <w:pPr>
        <w:rPr>
          <w:rFonts w:ascii="Times New Roman" w:hAnsi="Times New Roman" w:cs="Times New Roman"/>
        </w:rPr>
      </w:pPr>
      <w:r>
        <w:rPr>
          <w:rFonts w:ascii="Times New Roman" w:hAnsi="Times New Roman" w:cs="Times New Roman"/>
        </w:rPr>
        <w:t>These numbers represent how many times monkeys have “stepped” on that coordinate (remember that this is the top 35% of an 85 x 100 grid, or in other words, an 85 x 35 grid</w:t>
      </w:r>
      <w:r w:rsidR="006E7855">
        <w:rPr>
          <w:rFonts w:ascii="Times New Roman" w:hAnsi="Times New Roman" w:cs="Times New Roman"/>
        </w:rPr>
        <w:t>, to represent the top part of the reserve—the Yangaoping region</w:t>
      </w:r>
      <w:r>
        <w:rPr>
          <w:rFonts w:ascii="Times New Roman" w:hAnsi="Times New Roman" w:cs="Times New Roman"/>
        </w:rPr>
        <w:t>).</w:t>
      </w:r>
      <w:r w:rsidR="00CD7D50">
        <w:rPr>
          <w:rFonts w:ascii="Times New Roman" w:hAnsi="Times New Roman" w:cs="Times New Roman" w:hint="eastAsia"/>
        </w:rPr>
        <w:t xml:space="preserve"> </w:t>
      </w:r>
      <w:r>
        <w:rPr>
          <w:rFonts w:ascii="Times New Roman" w:hAnsi="Times New Roman" w:cs="Times New Roman"/>
        </w:rPr>
        <w:t xml:space="preserve">This legend is slightly off; 0 - 20 should be shown as 1 - 20, since 0 is really white space. Use the symbology tab </w:t>
      </w:r>
      <w:r w:rsidR="0087324A">
        <w:rPr>
          <w:rFonts w:ascii="Times New Roman" w:hAnsi="Times New Roman" w:cs="Times New Roman"/>
        </w:rPr>
        <w:t xml:space="preserve">(edit the ‘Label’ field by double-clicking ‘1 – 20’ on the right) </w:t>
      </w:r>
      <w:r>
        <w:rPr>
          <w:rFonts w:ascii="Times New Roman" w:hAnsi="Times New Roman" w:cs="Times New Roman"/>
        </w:rPr>
        <w:t>to change this.</w:t>
      </w:r>
    </w:p>
    <w:p w14:paraId="55BD0FD5" w14:textId="77777777" w:rsidR="00BF7577" w:rsidRDefault="00BF7577" w:rsidP="00037533">
      <w:pPr>
        <w:rPr>
          <w:rFonts w:ascii="Times New Roman" w:hAnsi="Times New Roman" w:cs="Times New Roman"/>
        </w:rPr>
      </w:pPr>
    </w:p>
    <w:p w14:paraId="5115458E" w14:textId="77777777" w:rsidR="00BF7577" w:rsidRDefault="00BF7577" w:rsidP="00037533">
      <w:pPr>
        <w:rPr>
          <w:rFonts w:ascii="Times New Roman" w:hAnsi="Times New Roman" w:cs="Times New Roman"/>
        </w:rPr>
      </w:pPr>
      <w:r>
        <w:rPr>
          <w:rFonts w:ascii="Times New Roman" w:hAnsi="Times New Roman" w:cs="Times New Roman"/>
        </w:rPr>
        <w:t>Finally, you may change the look of the point density map to be much brighter and more cohesive.</w:t>
      </w:r>
    </w:p>
    <w:p w14:paraId="381A36FF" w14:textId="77777777" w:rsidR="00BF7577" w:rsidRDefault="00BF7577" w:rsidP="00037533">
      <w:pPr>
        <w:rPr>
          <w:rFonts w:ascii="Times New Roman" w:hAnsi="Times New Roman" w:cs="Times New Roman"/>
        </w:rPr>
      </w:pPr>
    </w:p>
    <w:p w14:paraId="60BCA961" w14:textId="6D27A40A" w:rsidR="00BF7577" w:rsidRDefault="00BF7577" w:rsidP="00BF7577">
      <w:pPr>
        <w:jc w:val="center"/>
        <w:rPr>
          <w:rFonts w:ascii="Times New Roman" w:hAnsi="Times New Roman" w:cs="Times New Roman"/>
        </w:rPr>
      </w:pPr>
      <w:r>
        <w:rPr>
          <w:rFonts w:ascii="Times New Roman" w:hAnsi="Times New Roman" w:cs="Times New Roman"/>
        </w:rPr>
        <w:t xml:space="preserve">Figure </w:t>
      </w:r>
      <w:del w:id="445" w:author="Judy Mak" w:date="2019-02-08T18:17:00Z">
        <w:r w:rsidDel="00515784">
          <w:rPr>
            <w:rFonts w:ascii="Times New Roman" w:hAnsi="Times New Roman" w:cs="Times New Roman"/>
          </w:rPr>
          <w:delText>7</w:delText>
        </w:r>
      </w:del>
      <w:ins w:id="446" w:author="Judy Mak" w:date="2019-02-08T18:17:00Z">
        <w:r w:rsidR="00515784">
          <w:rPr>
            <w:rFonts w:ascii="Times New Roman" w:hAnsi="Times New Roman" w:cs="Times New Roman"/>
          </w:rPr>
          <w:t>8</w:t>
        </w:r>
      </w:ins>
      <w:r>
        <w:rPr>
          <w:rFonts w:ascii="Times New Roman" w:hAnsi="Times New Roman" w:cs="Times New Roman"/>
        </w:rPr>
        <w:t>.5 – Final Point Density Map Appearance</w:t>
      </w:r>
    </w:p>
    <w:p w14:paraId="40BAD8C9" w14:textId="77777777" w:rsidR="00BF7577" w:rsidRDefault="00BF7577" w:rsidP="00037533">
      <w:pPr>
        <w:rPr>
          <w:rFonts w:ascii="Times New Roman" w:hAnsi="Times New Roman" w:cs="Times New Roman"/>
        </w:rPr>
      </w:pPr>
    </w:p>
    <w:p w14:paraId="5B1B7C19" w14:textId="77777777" w:rsidR="00BF7577" w:rsidRDefault="00BF7577" w:rsidP="00BF7577">
      <w:pPr>
        <w:jc w:val="center"/>
        <w:rPr>
          <w:rFonts w:ascii="Times New Roman" w:hAnsi="Times New Roman" w:cs="Times New Roman"/>
        </w:rPr>
      </w:pPr>
      <w:r>
        <w:rPr>
          <w:rFonts w:ascii="Times New Roman" w:hAnsi="Times New Roman" w:cs="Times New Roman"/>
          <w:noProof/>
          <w:lang w:bidi="ar-SA"/>
        </w:rPr>
        <w:drawing>
          <wp:inline distT="0" distB="0" distL="0" distR="0" wp14:anchorId="4BEFB4EC" wp14:editId="45FC9D26">
            <wp:extent cx="3857625" cy="1857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7625" cy="1857375"/>
                    </a:xfrm>
                    <a:prstGeom prst="rect">
                      <a:avLst/>
                    </a:prstGeom>
                    <a:noFill/>
                    <a:ln>
                      <a:noFill/>
                    </a:ln>
                  </pic:spPr>
                </pic:pic>
              </a:graphicData>
            </a:graphic>
          </wp:inline>
        </w:drawing>
      </w:r>
    </w:p>
    <w:p w14:paraId="4874A632" w14:textId="77777777" w:rsidR="00CD7D50" w:rsidRDefault="00CD7D50" w:rsidP="00BF7577">
      <w:pPr>
        <w:rPr>
          <w:rFonts w:ascii="Times New Roman" w:hAnsi="Times New Roman" w:cs="Times New Roman"/>
        </w:rPr>
      </w:pPr>
    </w:p>
    <w:p w14:paraId="3E18A135" w14:textId="3580A09E" w:rsidR="00BF7577" w:rsidRDefault="00BF7577" w:rsidP="00BF7577">
      <w:pPr>
        <w:rPr>
          <w:rFonts w:ascii="Times New Roman" w:hAnsi="Times New Roman" w:cs="Times New Roman"/>
        </w:rPr>
      </w:pPr>
      <w:r>
        <w:rPr>
          <w:rFonts w:ascii="Times New Roman" w:hAnsi="Times New Roman" w:cs="Times New Roman"/>
        </w:rPr>
        <w:t xml:space="preserve">e. To edit the appearance of the map, double-click on a symbol, such as </w:t>
      </w:r>
      <w:r>
        <w:rPr>
          <w:rFonts w:ascii="Times New Roman" w:hAnsi="Times New Roman" w:cs="Times New Roman"/>
          <w:noProof/>
          <w:lang w:bidi="ar-SA"/>
        </w:rPr>
        <w:drawing>
          <wp:inline distT="0" distB="0" distL="0" distR="0" wp14:anchorId="0725855D" wp14:editId="4579E9FF">
            <wp:extent cx="133350" cy="85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Pr>
          <w:rFonts w:ascii="Times New Roman" w:hAnsi="Times New Roman" w:cs="Times New Roman"/>
        </w:rPr>
        <w:t xml:space="preserve">, in the legend in the Table of Contents (see Figure </w:t>
      </w:r>
      <w:del w:id="447" w:author="Judy Mak" w:date="2019-02-08T18:17:00Z">
        <w:r w:rsidDel="00515784">
          <w:rPr>
            <w:rFonts w:ascii="Times New Roman" w:hAnsi="Times New Roman" w:cs="Times New Roman"/>
          </w:rPr>
          <w:delText>7</w:delText>
        </w:r>
      </w:del>
      <w:ins w:id="448" w:author="Judy Mak" w:date="2019-02-08T18:17:00Z">
        <w:r w:rsidR="00515784">
          <w:rPr>
            <w:rFonts w:ascii="Times New Roman" w:hAnsi="Times New Roman" w:cs="Times New Roman"/>
          </w:rPr>
          <w:t>8</w:t>
        </w:r>
      </w:ins>
      <w:r>
        <w:rPr>
          <w:rFonts w:ascii="Times New Roman" w:hAnsi="Times New Roman" w:cs="Times New Roman"/>
        </w:rPr>
        <w:t>.4). A window titled ‘Symbol Selector’ will pop up. Select ‘Edit Symbol…’ and another window, the ‘Symbol Property Editor,’ will appear.</w:t>
      </w:r>
    </w:p>
    <w:p w14:paraId="51ED4E50" w14:textId="77777777" w:rsidR="00CD7D50" w:rsidRDefault="00CD7D50" w:rsidP="00BF7577">
      <w:pPr>
        <w:rPr>
          <w:rFonts w:ascii="Times New Roman" w:hAnsi="Times New Roman" w:cs="Times New Roman"/>
        </w:rPr>
      </w:pPr>
    </w:p>
    <w:p w14:paraId="17E227A9" w14:textId="59C9065A" w:rsidR="00BF7577" w:rsidRDefault="00BF7577" w:rsidP="00BF7577">
      <w:pPr>
        <w:rPr>
          <w:rFonts w:ascii="Times New Roman" w:hAnsi="Times New Roman" w:cs="Times New Roman"/>
        </w:rPr>
      </w:pPr>
      <w:r>
        <w:rPr>
          <w:rFonts w:ascii="Times New Roman" w:hAnsi="Times New Roman" w:cs="Times New Roman"/>
        </w:rPr>
        <w:t xml:space="preserve">Uncheck the ‘Use Outline’ box as shown in Figure </w:t>
      </w:r>
      <w:del w:id="449" w:author="Judy Mak" w:date="2019-02-08T18:17:00Z">
        <w:r w:rsidDel="00515784">
          <w:rPr>
            <w:rFonts w:ascii="Times New Roman" w:hAnsi="Times New Roman" w:cs="Times New Roman"/>
          </w:rPr>
          <w:delText>7</w:delText>
        </w:r>
      </w:del>
      <w:ins w:id="450" w:author="Judy Mak" w:date="2019-02-08T18:17:00Z">
        <w:r w:rsidR="00515784">
          <w:rPr>
            <w:rFonts w:ascii="Times New Roman" w:hAnsi="Times New Roman" w:cs="Times New Roman"/>
          </w:rPr>
          <w:t>8</w:t>
        </w:r>
      </w:ins>
      <w:r>
        <w:rPr>
          <w:rFonts w:ascii="Times New Roman" w:hAnsi="Times New Roman" w:cs="Times New Roman"/>
        </w:rPr>
        <w:t xml:space="preserve">.6 and press ‘OK’. Do not change the color scheme. This will generate something that looks like Figure </w:t>
      </w:r>
      <w:del w:id="451" w:author="Judy Mak" w:date="2019-02-08T18:17:00Z">
        <w:r w:rsidDel="00515784">
          <w:rPr>
            <w:rFonts w:ascii="Times New Roman" w:hAnsi="Times New Roman" w:cs="Times New Roman"/>
          </w:rPr>
          <w:delText>7</w:delText>
        </w:r>
      </w:del>
      <w:ins w:id="452" w:author="Judy Mak" w:date="2019-02-08T18:17:00Z">
        <w:r w:rsidR="00515784">
          <w:rPr>
            <w:rFonts w:ascii="Times New Roman" w:hAnsi="Times New Roman" w:cs="Times New Roman"/>
          </w:rPr>
          <w:t>8</w:t>
        </w:r>
      </w:ins>
      <w:r>
        <w:rPr>
          <w:rFonts w:ascii="Times New Roman" w:hAnsi="Times New Roman" w:cs="Times New Roman"/>
        </w:rPr>
        <w:t>.5.</w:t>
      </w:r>
    </w:p>
    <w:p w14:paraId="5A1834A4" w14:textId="77777777" w:rsidR="00BF7577" w:rsidRDefault="00BF7577" w:rsidP="00BF7577">
      <w:pPr>
        <w:rPr>
          <w:rFonts w:ascii="Times New Roman" w:hAnsi="Times New Roman" w:cs="Times New Roman"/>
        </w:rPr>
      </w:pPr>
    </w:p>
    <w:p w14:paraId="6DA864E5" w14:textId="0401DC20" w:rsidR="00BF7577" w:rsidRDefault="00BF7577" w:rsidP="00BF7577">
      <w:pPr>
        <w:jc w:val="center"/>
        <w:rPr>
          <w:rFonts w:ascii="Times New Roman" w:hAnsi="Times New Roman" w:cs="Times New Roman"/>
        </w:rPr>
      </w:pPr>
      <w:r>
        <w:rPr>
          <w:rFonts w:ascii="Times New Roman" w:hAnsi="Times New Roman" w:cs="Times New Roman"/>
        </w:rPr>
        <w:t xml:space="preserve">Figure </w:t>
      </w:r>
      <w:del w:id="453" w:author="Judy Mak" w:date="2019-02-08T18:17:00Z">
        <w:r w:rsidDel="00515784">
          <w:rPr>
            <w:rFonts w:ascii="Times New Roman" w:hAnsi="Times New Roman" w:cs="Times New Roman"/>
          </w:rPr>
          <w:delText>7</w:delText>
        </w:r>
      </w:del>
      <w:ins w:id="454" w:author="Judy Mak" w:date="2019-02-08T18:17:00Z">
        <w:r w:rsidR="00515784">
          <w:rPr>
            <w:rFonts w:ascii="Times New Roman" w:hAnsi="Times New Roman" w:cs="Times New Roman"/>
          </w:rPr>
          <w:t>8</w:t>
        </w:r>
      </w:ins>
      <w:r>
        <w:rPr>
          <w:rFonts w:ascii="Times New Roman" w:hAnsi="Times New Roman" w:cs="Times New Roman"/>
        </w:rPr>
        <w:t>.6 – Outline</w:t>
      </w:r>
    </w:p>
    <w:p w14:paraId="7033A5EA" w14:textId="77777777" w:rsidR="00BF7577" w:rsidRDefault="00BF7577" w:rsidP="00BF7577">
      <w:pPr>
        <w:rPr>
          <w:rFonts w:ascii="Times New Roman" w:hAnsi="Times New Roman" w:cs="Times New Roman"/>
        </w:rPr>
      </w:pPr>
    </w:p>
    <w:p w14:paraId="0871049D" w14:textId="77777777" w:rsidR="00BF7577" w:rsidRDefault="00BF7577" w:rsidP="00BF7577">
      <w:pPr>
        <w:jc w:val="center"/>
        <w:rPr>
          <w:rFonts w:ascii="Times New Roman" w:hAnsi="Times New Roman" w:cs="Times New Roman"/>
        </w:rPr>
      </w:pPr>
      <w:r>
        <w:rPr>
          <w:rFonts w:ascii="Times New Roman" w:hAnsi="Times New Roman" w:cs="Times New Roman"/>
          <w:noProof/>
          <w:lang w:bidi="ar-SA"/>
        </w:rPr>
        <w:lastRenderedPageBreak/>
        <w:drawing>
          <wp:inline distT="0" distB="0" distL="0" distR="0" wp14:anchorId="7112B1BA" wp14:editId="75392175">
            <wp:extent cx="3686175" cy="26914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9167" cy="2693677"/>
                    </a:xfrm>
                    <a:prstGeom prst="rect">
                      <a:avLst/>
                    </a:prstGeom>
                    <a:noFill/>
                    <a:ln>
                      <a:noFill/>
                    </a:ln>
                  </pic:spPr>
                </pic:pic>
              </a:graphicData>
            </a:graphic>
          </wp:inline>
        </w:drawing>
      </w:r>
    </w:p>
    <w:p w14:paraId="72CA9F39" w14:textId="77777777" w:rsidR="000665BC" w:rsidRDefault="000665BC" w:rsidP="00037533">
      <w:pPr>
        <w:rPr>
          <w:rFonts w:ascii="Times New Roman" w:hAnsi="Times New Roman" w:cs="Times New Roman"/>
        </w:rPr>
      </w:pPr>
    </w:p>
    <w:p w14:paraId="624B43A4" w14:textId="77777777" w:rsidR="00CD7D50" w:rsidRDefault="00CD7D50" w:rsidP="00037533">
      <w:pPr>
        <w:rPr>
          <w:rFonts w:ascii="Times New Roman" w:hAnsi="Times New Roman" w:cs="Times New Roman"/>
          <w:color w:val="0000FF"/>
          <w:sz w:val="28"/>
          <w:szCs w:val="28"/>
        </w:rPr>
      </w:pPr>
    </w:p>
    <w:p w14:paraId="7C6EE72E" w14:textId="1A834FE8" w:rsidR="000665BC" w:rsidRPr="00B742FE" w:rsidRDefault="00B742FE" w:rsidP="00037533">
      <w:pPr>
        <w:rPr>
          <w:rFonts w:ascii="Times New Roman" w:hAnsi="Times New Roman" w:cs="Times New Roman"/>
          <w:color w:val="0000FF"/>
          <w:sz w:val="28"/>
          <w:szCs w:val="28"/>
        </w:rPr>
      </w:pPr>
      <w:del w:id="455" w:author="Judy Mak" w:date="2019-02-08T22:22:00Z">
        <w:r w:rsidRPr="00B742FE" w:rsidDel="0096027B">
          <w:rPr>
            <w:rFonts w:ascii="Times New Roman" w:hAnsi="Times New Roman" w:cs="Times New Roman"/>
            <w:color w:val="0000FF"/>
            <w:sz w:val="28"/>
            <w:szCs w:val="28"/>
          </w:rPr>
          <w:delText>8</w:delText>
        </w:r>
      </w:del>
      <w:ins w:id="456" w:author="Judy Mak" w:date="2019-02-08T22:22:00Z">
        <w:r w:rsidR="0096027B">
          <w:rPr>
            <w:rFonts w:ascii="Times New Roman" w:hAnsi="Times New Roman" w:cs="Times New Roman"/>
            <w:color w:val="0000FF"/>
            <w:sz w:val="28"/>
            <w:szCs w:val="28"/>
          </w:rPr>
          <w:t>9</w:t>
        </w:r>
      </w:ins>
      <w:r w:rsidR="000665BC" w:rsidRPr="00B742FE">
        <w:rPr>
          <w:rFonts w:ascii="Times New Roman" w:hAnsi="Times New Roman" w:cs="Times New Roman"/>
          <w:color w:val="0000FF"/>
          <w:sz w:val="28"/>
          <w:szCs w:val="28"/>
        </w:rPr>
        <w:t>. PREPARE</w:t>
      </w:r>
      <w:r w:rsidR="00667F86" w:rsidRPr="00B742FE">
        <w:rPr>
          <w:rFonts w:ascii="Times New Roman" w:hAnsi="Times New Roman" w:cs="Times New Roman"/>
          <w:color w:val="0000FF"/>
          <w:sz w:val="28"/>
          <w:szCs w:val="28"/>
        </w:rPr>
        <w:t xml:space="preserve"> (optional)</w:t>
      </w:r>
      <w:r w:rsidR="000665BC" w:rsidRPr="00B742FE">
        <w:rPr>
          <w:rFonts w:ascii="Times New Roman" w:hAnsi="Times New Roman" w:cs="Times New Roman"/>
          <w:color w:val="0000FF"/>
          <w:sz w:val="28"/>
          <w:szCs w:val="28"/>
        </w:rPr>
        <w:t xml:space="preserve"> – Learn how to prepare new </w:t>
      </w:r>
      <w:r w:rsidR="00EE0B41" w:rsidRPr="00B742FE">
        <w:rPr>
          <w:rFonts w:ascii="Times New Roman" w:hAnsi="Times New Roman" w:cs="Times New Roman"/>
          <w:color w:val="0000FF"/>
          <w:sz w:val="28"/>
          <w:szCs w:val="28"/>
        </w:rPr>
        <w:t>household buffer</w:t>
      </w:r>
      <w:r w:rsidR="000665BC" w:rsidRPr="00B742FE">
        <w:rPr>
          <w:rFonts w:ascii="Times New Roman" w:hAnsi="Times New Roman" w:cs="Times New Roman"/>
          <w:color w:val="0000FF"/>
          <w:sz w:val="28"/>
          <w:szCs w:val="28"/>
        </w:rPr>
        <w:t xml:space="preserve"> layers in ArcMap/ArcGIS Pro.</w:t>
      </w:r>
    </w:p>
    <w:p w14:paraId="45A7D289" w14:textId="77777777" w:rsidR="000665BC" w:rsidRDefault="000665BC" w:rsidP="00037533">
      <w:pPr>
        <w:rPr>
          <w:rFonts w:ascii="Times New Roman" w:hAnsi="Times New Roman" w:cs="Times New Roman"/>
        </w:rPr>
      </w:pPr>
    </w:p>
    <w:p w14:paraId="5244B14D" w14:textId="15630BCB" w:rsidR="000665BC" w:rsidRDefault="000665BC" w:rsidP="00037533">
      <w:pPr>
        <w:rPr>
          <w:rFonts w:ascii="Times New Roman" w:hAnsi="Times New Roman" w:cs="Times New Roman"/>
        </w:rPr>
      </w:pPr>
      <w:r>
        <w:rPr>
          <w:rFonts w:ascii="Times New Roman" w:hAnsi="Times New Roman" w:cs="Times New Roman"/>
        </w:rPr>
        <w:t>The model can be run as</w:t>
      </w:r>
      <w:r w:rsidR="00CD7D50">
        <w:rPr>
          <w:rFonts w:ascii="Times New Roman" w:hAnsi="Times New Roman" w:cs="Times New Roman" w:hint="eastAsia"/>
        </w:rPr>
        <w:t xml:space="preserve"> </w:t>
      </w:r>
      <w:r>
        <w:rPr>
          <w:rFonts w:ascii="Times New Roman" w:hAnsi="Times New Roman" w:cs="Times New Roman"/>
        </w:rPr>
        <w:t xml:space="preserve">is, and two different .txt versions of each </w:t>
      </w:r>
      <w:r w:rsidR="0084194E">
        <w:rPr>
          <w:rFonts w:ascii="Times New Roman" w:hAnsi="Times New Roman" w:cs="Times New Roman"/>
        </w:rPr>
        <w:t xml:space="preserve">buffer for a </w:t>
      </w:r>
      <w:r>
        <w:rPr>
          <w:rFonts w:ascii="Times New Roman" w:hAnsi="Times New Roman" w:cs="Times New Roman"/>
        </w:rPr>
        <w:t xml:space="preserve">human settlement </w:t>
      </w:r>
      <w:r w:rsidR="0084194E">
        <w:rPr>
          <w:rFonts w:ascii="Times New Roman" w:hAnsi="Times New Roman" w:cs="Times New Roman"/>
        </w:rPr>
        <w:t xml:space="preserve">land type </w:t>
      </w:r>
      <w:r>
        <w:rPr>
          <w:rFonts w:ascii="Times New Roman" w:hAnsi="Times New Roman" w:cs="Times New Roman"/>
        </w:rPr>
        <w:t>are included. For example, one can use either ‘hh_</w:t>
      </w:r>
      <w:r w:rsidR="00766777">
        <w:rPr>
          <w:rFonts w:ascii="Times New Roman" w:hAnsi="Times New Roman" w:cs="Times New Roman"/>
        </w:rPr>
        <w:t>ascii</w:t>
      </w:r>
      <w:r>
        <w:rPr>
          <w:rFonts w:ascii="Times New Roman" w:hAnsi="Times New Roman" w:cs="Times New Roman"/>
        </w:rPr>
        <w:t>400.txt’</w:t>
      </w:r>
      <w:r w:rsidR="00766777">
        <w:rPr>
          <w:rFonts w:ascii="Times New Roman" w:hAnsi="Times New Roman" w:cs="Times New Roman"/>
        </w:rPr>
        <w:t xml:space="preserve"> or ‘hh_ascii800.txt’</w:t>
      </w:r>
      <w:r>
        <w:rPr>
          <w:rFonts w:ascii="Times New Roman" w:hAnsi="Times New Roman" w:cs="Times New Roman"/>
        </w:rPr>
        <w:t xml:space="preserve"> in model.py, which </w:t>
      </w:r>
      <w:r w:rsidR="00766777">
        <w:rPr>
          <w:rFonts w:ascii="Times New Roman" w:hAnsi="Times New Roman" w:cs="Times New Roman"/>
        </w:rPr>
        <w:t>each loads a region on the FNNR of human settlements</w:t>
      </w:r>
      <w:r w:rsidR="00357372">
        <w:rPr>
          <w:rFonts w:ascii="Times New Roman" w:hAnsi="Times New Roman" w:cs="Times New Roman"/>
        </w:rPr>
        <w:t xml:space="preserve"> near Yangaoping</w:t>
      </w:r>
      <w:r w:rsidR="00766777">
        <w:rPr>
          <w:rFonts w:ascii="Times New Roman" w:hAnsi="Times New Roman" w:cs="Times New Roman"/>
        </w:rPr>
        <w:t xml:space="preserve"> buffered at 400</w:t>
      </w:r>
      <w:r w:rsidR="00CD7D50">
        <w:rPr>
          <w:rFonts w:ascii="Times New Roman" w:hAnsi="Times New Roman" w:cs="Times New Roman" w:hint="eastAsia"/>
        </w:rPr>
        <w:t xml:space="preserve"> </w:t>
      </w:r>
      <w:r w:rsidR="00766777">
        <w:rPr>
          <w:rFonts w:ascii="Times New Roman" w:hAnsi="Times New Roman" w:cs="Times New Roman"/>
        </w:rPr>
        <w:t>m or 800</w:t>
      </w:r>
      <w:r w:rsidR="00CD7D50">
        <w:rPr>
          <w:rFonts w:ascii="Times New Roman" w:hAnsi="Times New Roman" w:cs="Times New Roman" w:hint="eastAsia"/>
        </w:rPr>
        <w:t xml:space="preserve"> </w:t>
      </w:r>
      <w:r w:rsidR="00766777">
        <w:rPr>
          <w:rFonts w:ascii="Times New Roman" w:hAnsi="Times New Roman" w:cs="Times New Roman"/>
        </w:rPr>
        <w:t>m, respectively.</w:t>
      </w:r>
      <w:r w:rsidR="001815EF">
        <w:rPr>
          <w:rFonts w:ascii="Times New Roman" w:hAnsi="Times New Roman" w:cs="Times New Roman"/>
        </w:rPr>
        <w:t xml:space="preserve"> The four human settlement land types are household (</w:t>
      </w:r>
      <w:proofErr w:type="spellStart"/>
      <w:r w:rsidR="001815EF">
        <w:rPr>
          <w:rFonts w:ascii="Times New Roman" w:hAnsi="Times New Roman" w:cs="Times New Roman"/>
        </w:rPr>
        <w:t>hh</w:t>
      </w:r>
      <w:proofErr w:type="spellEnd"/>
      <w:r w:rsidR="001815EF">
        <w:rPr>
          <w:rFonts w:ascii="Times New Roman" w:hAnsi="Times New Roman" w:cs="Times New Roman"/>
        </w:rPr>
        <w:t>), PES (payments for ecosystem services areas), farm (farmland), and forest (managed forests).</w:t>
      </w:r>
    </w:p>
    <w:p w14:paraId="3052C784" w14:textId="77777777" w:rsidR="00766777" w:rsidRDefault="00766777" w:rsidP="00037533">
      <w:pPr>
        <w:rPr>
          <w:rFonts w:ascii="Times New Roman" w:hAnsi="Times New Roman" w:cs="Times New Roman"/>
        </w:rPr>
      </w:pPr>
    </w:p>
    <w:p w14:paraId="72BCE60C" w14:textId="77777777" w:rsidR="00766777" w:rsidRDefault="00766777" w:rsidP="00037533">
      <w:pPr>
        <w:rPr>
          <w:rFonts w:ascii="Times New Roman" w:hAnsi="Times New Roman" w:cs="Times New Roman"/>
        </w:rPr>
      </w:pPr>
      <w:r>
        <w:rPr>
          <w:rFonts w:ascii="Times New Roman" w:hAnsi="Times New Roman" w:cs="Times New Roman"/>
        </w:rPr>
        <w:t>These human settlement</w:t>
      </w:r>
      <w:r w:rsidR="00A41317">
        <w:rPr>
          <w:rFonts w:ascii="Times New Roman" w:hAnsi="Times New Roman" w:cs="Times New Roman"/>
        </w:rPr>
        <w:t xml:space="preserve"> point layer</w:t>
      </w:r>
      <w:r>
        <w:rPr>
          <w:rFonts w:ascii="Times New Roman" w:hAnsi="Times New Roman" w:cs="Times New Roman"/>
        </w:rPr>
        <w:t xml:space="preserve">s were originally taken from a 2016 household survey conducted by Yang et al. </w:t>
      </w:r>
      <w:r w:rsidR="00032807">
        <w:rPr>
          <w:rFonts w:ascii="Times New Roman" w:hAnsi="Times New Roman" w:cs="Times New Roman"/>
        </w:rPr>
        <w:t>(</w:t>
      </w:r>
      <w:r>
        <w:rPr>
          <w:rFonts w:ascii="Times New Roman" w:hAnsi="Times New Roman" w:cs="Times New Roman"/>
        </w:rPr>
        <w:t>2016</w:t>
      </w:r>
      <w:r w:rsidR="00032807">
        <w:rPr>
          <w:rFonts w:ascii="Times New Roman" w:hAnsi="Times New Roman" w:cs="Times New Roman"/>
        </w:rPr>
        <w:t>)</w:t>
      </w:r>
      <w:r>
        <w:rPr>
          <w:rFonts w:ascii="Times New Roman" w:hAnsi="Times New Roman" w:cs="Times New Roman"/>
        </w:rPr>
        <w:t>.</w:t>
      </w:r>
      <w:r w:rsidR="00032807">
        <w:rPr>
          <w:rFonts w:ascii="Times New Roman" w:hAnsi="Times New Roman" w:cs="Times New Roman"/>
        </w:rPr>
        <w:t xml:space="preserve"> Contact Shuang Yang for further details.</w:t>
      </w:r>
      <w:r w:rsidR="00CD7D50">
        <w:rPr>
          <w:rFonts w:ascii="Times New Roman" w:hAnsi="Times New Roman" w:cs="Times New Roman" w:hint="eastAsia"/>
        </w:rPr>
        <w:t xml:space="preserve"> </w:t>
      </w:r>
      <w:r w:rsidR="00357372">
        <w:rPr>
          <w:rFonts w:ascii="Times New Roman" w:hAnsi="Times New Roman" w:cs="Times New Roman"/>
        </w:rPr>
        <w:t xml:space="preserve">The 2016 survey only contains the </w:t>
      </w:r>
      <w:r w:rsidR="00216F31">
        <w:rPr>
          <w:rFonts w:ascii="Times New Roman" w:hAnsi="Times New Roman" w:cs="Times New Roman"/>
        </w:rPr>
        <w:t xml:space="preserve">point </w:t>
      </w:r>
      <w:r w:rsidR="00357372">
        <w:rPr>
          <w:rFonts w:ascii="Times New Roman" w:hAnsi="Times New Roman" w:cs="Times New Roman"/>
        </w:rPr>
        <w:t>locations</w:t>
      </w:r>
      <w:r w:rsidR="00216F31">
        <w:rPr>
          <w:rFonts w:ascii="Times New Roman" w:hAnsi="Times New Roman" w:cs="Times New Roman"/>
        </w:rPr>
        <w:t xml:space="preserve"> of the households</w:t>
      </w:r>
      <w:r w:rsidR="00357372">
        <w:rPr>
          <w:rFonts w:ascii="Times New Roman" w:hAnsi="Times New Roman" w:cs="Times New Roman"/>
        </w:rPr>
        <w:t xml:space="preserve"> of two villages—these are the two villages closest to the Yangaoping region, and the same households for which we have resource-gathering data</w:t>
      </w:r>
      <w:r w:rsidR="001E0F51">
        <w:rPr>
          <w:rFonts w:ascii="Times New Roman" w:hAnsi="Times New Roman" w:cs="Times New Roman"/>
        </w:rPr>
        <w:t xml:space="preserve"> (which in turn are used in the visualization model)</w:t>
      </w:r>
      <w:r w:rsidR="00357372">
        <w:rPr>
          <w:rFonts w:ascii="Times New Roman" w:hAnsi="Times New Roman" w:cs="Times New Roman"/>
        </w:rPr>
        <w:t>.</w:t>
      </w:r>
    </w:p>
    <w:p w14:paraId="53D2450E" w14:textId="77777777" w:rsidR="00032807" w:rsidRDefault="00032807" w:rsidP="00037533">
      <w:pPr>
        <w:rPr>
          <w:rFonts w:ascii="Times New Roman" w:hAnsi="Times New Roman" w:cs="Times New Roman"/>
        </w:rPr>
      </w:pPr>
    </w:p>
    <w:p w14:paraId="44B01D1A" w14:textId="77777777" w:rsidR="00C73B16" w:rsidRDefault="00C73B16" w:rsidP="00037533">
      <w:pPr>
        <w:rPr>
          <w:rFonts w:ascii="Times New Roman" w:hAnsi="Times New Roman" w:cs="Times New Roman"/>
        </w:rPr>
      </w:pPr>
      <w:r>
        <w:rPr>
          <w:rFonts w:ascii="Times New Roman" w:hAnsi="Times New Roman" w:cs="Times New Roman"/>
        </w:rPr>
        <w:t>Using ArcMap, buffers can be created around these households and imported into the model.</w:t>
      </w:r>
      <w:r w:rsidR="00357372">
        <w:rPr>
          <w:rFonts w:ascii="Times New Roman" w:hAnsi="Times New Roman" w:cs="Times New Roman"/>
        </w:rPr>
        <w:t xml:space="preserve"> The buffered regions for 400m and 800m around these households have already been imported. However, if you would like to create </w:t>
      </w:r>
      <w:r w:rsidR="004932C3">
        <w:rPr>
          <w:rFonts w:ascii="Times New Roman" w:hAnsi="Times New Roman" w:cs="Times New Roman"/>
        </w:rPr>
        <w:t xml:space="preserve">custom </w:t>
      </w:r>
      <w:r w:rsidR="00357372">
        <w:rPr>
          <w:rFonts w:ascii="Times New Roman" w:hAnsi="Times New Roman" w:cs="Times New Roman"/>
        </w:rPr>
        <w:t>buffer</w:t>
      </w:r>
      <w:r w:rsidR="00CD7D50">
        <w:rPr>
          <w:rFonts w:ascii="Times New Roman" w:hAnsi="Times New Roman" w:cs="Times New Roman" w:hint="eastAsia"/>
        </w:rPr>
        <w:t xml:space="preserve"> </w:t>
      </w:r>
      <w:r w:rsidR="00357372">
        <w:rPr>
          <w:rFonts w:ascii="Times New Roman" w:hAnsi="Times New Roman" w:cs="Times New Roman"/>
        </w:rPr>
        <w:t>s</w:t>
      </w:r>
      <w:r w:rsidR="0024314A">
        <w:rPr>
          <w:rFonts w:ascii="Times New Roman" w:hAnsi="Times New Roman" w:cs="Times New Roman"/>
        </w:rPr>
        <w:t>izes</w:t>
      </w:r>
      <w:r w:rsidR="00357372">
        <w:rPr>
          <w:rFonts w:ascii="Times New Roman" w:hAnsi="Times New Roman" w:cs="Times New Roman"/>
        </w:rPr>
        <w:t>, or are interested in the process used to create the ASCII files imported into the model,</w:t>
      </w:r>
      <w:r w:rsidR="00CD7D50">
        <w:rPr>
          <w:rFonts w:ascii="Times New Roman" w:hAnsi="Times New Roman" w:cs="Times New Roman" w:hint="eastAsia"/>
        </w:rPr>
        <w:t xml:space="preserve"> </w:t>
      </w:r>
      <w:r w:rsidR="00357372">
        <w:rPr>
          <w:rFonts w:ascii="Times New Roman" w:hAnsi="Times New Roman" w:cs="Times New Roman"/>
        </w:rPr>
        <w:t>t</w:t>
      </w:r>
      <w:r>
        <w:rPr>
          <w:rFonts w:ascii="Times New Roman" w:hAnsi="Times New Roman" w:cs="Times New Roman"/>
        </w:rPr>
        <w:t xml:space="preserve">he process is as follows: </w:t>
      </w:r>
    </w:p>
    <w:p w14:paraId="33594151" w14:textId="77777777" w:rsidR="00CD7D50" w:rsidRDefault="00CD7D50" w:rsidP="00037533">
      <w:pPr>
        <w:rPr>
          <w:rFonts w:ascii="Times New Roman" w:hAnsi="Times New Roman" w:cs="Times New Roman"/>
        </w:rPr>
      </w:pPr>
    </w:p>
    <w:p w14:paraId="022B9639" w14:textId="0FE54974" w:rsidR="003E16DF" w:rsidRDefault="00C73B16" w:rsidP="00164083">
      <w:pPr>
        <w:ind w:leftChars="100" w:left="240"/>
        <w:rPr>
          <w:rFonts w:ascii="Times New Roman" w:hAnsi="Times New Roman" w:cs="Times New Roman"/>
        </w:rPr>
      </w:pPr>
      <w:r>
        <w:rPr>
          <w:rFonts w:ascii="Times New Roman" w:hAnsi="Times New Roman" w:cs="Times New Roman"/>
        </w:rPr>
        <w:t xml:space="preserve">1. </w:t>
      </w:r>
      <w:r w:rsidRPr="00C73B16">
        <w:rPr>
          <w:rFonts w:ascii="Times New Roman" w:hAnsi="Times New Roman" w:cs="Times New Roman"/>
        </w:rPr>
        <w:t>Select Relevant</w:t>
      </w:r>
      <w:r w:rsidR="006E7855">
        <w:rPr>
          <w:rFonts w:ascii="Times New Roman" w:hAnsi="Times New Roman" w:cs="Times New Roman"/>
        </w:rPr>
        <w:t xml:space="preserve"> Point</w:t>
      </w:r>
      <w:r w:rsidRPr="00C73B16">
        <w:rPr>
          <w:rFonts w:ascii="Times New Roman" w:hAnsi="Times New Roman" w:cs="Times New Roman"/>
        </w:rPr>
        <w:t xml:space="preserve"> Data </w:t>
      </w:r>
      <w:r w:rsidR="00357372">
        <w:rPr>
          <w:rFonts w:ascii="Times New Roman" w:hAnsi="Times New Roman" w:cs="Times New Roman"/>
        </w:rPr>
        <w:t>– Only the two villages closest to Yangaoping from the 2016 household survey were imported. The 2015 household surveys contain the locations for many more villages around the boundary of the FNNR; however, we do not have resource collection data for these villages.</w:t>
      </w:r>
      <w:r w:rsidR="00BE717E">
        <w:rPr>
          <w:rFonts w:ascii="Times New Roman" w:hAnsi="Times New Roman" w:cs="Times New Roman"/>
        </w:rPr>
        <w:t xml:space="preserve"> Furthermore, this can be done with the household, PES, farm, or forest (managed forest) layers.</w:t>
      </w:r>
    </w:p>
    <w:p w14:paraId="5D2EBB5B" w14:textId="6815F7FA" w:rsidR="003E16DF" w:rsidRDefault="00C73B16" w:rsidP="00164083">
      <w:pPr>
        <w:ind w:leftChars="100" w:left="240"/>
        <w:rPr>
          <w:rFonts w:ascii="Times New Roman" w:hAnsi="Times New Roman" w:cs="Times New Roman"/>
        </w:rPr>
      </w:pPr>
      <w:r>
        <w:rPr>
          <w:rFonts w:ascii="Times New Roman" w:hAnsi="Times New Roman" w:cs="Times New Roman"/>
        </w:rPr>
        <w:t xml:space="preserve">2. </w:t>
      </w:r>
      <w:r w:rsidR="00357372">
        <w:rPr>
          <w:rFonts w:ascii="Times New Roman" w:hAnsi="Times New Roman" w:cs="Times New Roman"/>
        </w:rPr>
        <w:t>Run the Buffer tool</w:t>
      </w:r>
      <w:r w:rsidR="00164083">
        <w:rPr>
          <w:rFonts w:ascii="Times New Roman" w:hAnsi="Times New Roman" w:cs="Times New Roman"/>
        </w:rPr>
        <w:t xml:space="preserve"> in ArcMap</w:t>
      </w:r>
      <w:r w:rsidR="00357372">
        <w:rPr>
          <w:rFonts w:ascii="Times New Roman" w:hAnsi="Times New Roman" w:cs="Times New Roman"/>
        </w:rPr>
        <w:t xml:space="preserve"> on the selected </w:t>
      </w:r>
      <w:r w:rsidR="006E7855">
        <w:rPr>
          <w:rFonts w:ascii="Times New Roman" w:hAnsi="Times New Roman" w:cs="Times New Roman"/>
        </w:rPr>
        <w:t>point .</w:t>
      </w:r>
      <w:proofErr w:type="spellStart"/>
      <w:r w:rsidR="006E7855">
        <w:rPr>
          <w:rFonts w:ascii="Times New Roman" w:hAnsi="Times New Roman" w:cs="Times New Roman"/>
        </w:rPr>
        <w:t>shp</w:t>
      </w:r>
      <w:proofErr w:type="spellEnd"/>
      <w:r w:rsidR="006E7855">
        <w:rPr>
          <w:rFonts w:ascii="Times New Roman" w:hAnsi="Times New Roman" w:cs="Times New Roman"/>
        </w:rPr>
        <w:t xml:space="preserve"> </w:t>
      </w:r>
      <w:r w:rsidR="00357372">
        <w:rPr>
          <w:rFonts w:ascii="Times New Roman" w:hAnsi="Times New Roman" w:cs="Times New Roman"/>
        </w:rPr>
        <w:t>layer</w:t>
      </w:r>
      <w:r w:rsidR="006E7855">
        <w:rPr>
          <w:rFonts w:ascii="Times New Roman" w:hAnsi="Times New Roman" w:cs="Times New Roman"/>
        </w:rPr>
        <w:t xml:space="preserve"> </w:t>
      </w:r>
      <w:ins w:id="457" w:author="Judy Mak" w:date="2019-02-08T18:19:00Z">
        <w:r w:rsidR="0097602D">
          <w:rPr>
            <w:rFonts w:ascii="Times New Roman" w:hAnsi="Times New Roman" w:cs="Times New Roman"/>
          </w:rPr>
          <w:t xml:space="preserve">that portrays all of the households, etc. </w:t>
        </w:r>
      </w:ins>
      <w:r w:rsidR="006E7855">
        <w:rPr>
          <w:rFonts w:ascii="Times New Roman" w:hAnsi="Times New Roman" w:cs="Times New Roman"/>
        </w:rPr>
        <w:t xml:space="preserve">(files are found under Data on </w:t>
      </w:r>
      <w:proofErr w:type="spellStart"/>
      <w:r w:rsidR="006E7855">
        <w:rPr>
          <w:rFonts w:ascii="Times New Roman" w:hAnsi="Times New Roman" w:cs="Times New Roman"/>
        </w:rPr>
        <w:t>github</w:t>
      </w:r>
      <w:proofErr w:type="spellEnd"/>
      <w:proofErr w:type="gramStart"/>
      <w:r w:rsidR="006E7855">
        <w:rPr>
          <w:rFonts w:ascii="Times New Roman" w:hAnsi="Times New Roman" w:cs="Times New Roman"/>
        </w:rPr>
        <w:t>)</w:t>
      </w:r>
      <w:r w:rsidR="00357372">
        <w:rPr>
          <w:rFonts w:ascii="Times New Roman" w:hAnsi="Times New Roman" w:cs="Times New Roman"/>
        </w:rPr>
        <w:t>, and</w:t>
      </w:r>
      <w:proofErr w:type="gramEnd"/>
      <w:r w:rsidR="00357372">
        <w:rPr>
          <w:rFonts w:ascii="Times New Roman" w:hAnsi="Times New Roman" w:cs="Times New Roman"/>
        </w:rPr>
        <w:t xml:space="preserve"> choose the distance in meters (The distances used for existing layers are 400 and 800 meters, respectively). Leave other fields with their default values.</w:t>
      </w:r>
      <w:r w:rsidR="00164083">
        <w:rPr>
          <w:rFonts w:ascii="Times New Roman" w:hAnsi="Times New Roman" w:cs="Times New Roman"/>
        </w:rPr>
        <w:t xml:space="preserve"> The buffer tool creates a polygon that outlines a given radial distance around points in a layer.</w:t>
      </w:r>
    </w:p>
    <w:p w14:paraId="64D68A2B" w14:textId="3B46CAD0" w:rsidR="003E16DF" w:rsidRDefault="00357372" w:rsidP="00164083">
      <w:pPr>
        <w:ind w:leftChars="100" w:left="240"/>
        <w:rPr>
          <w:rFonts w:ascii="Times New Roman" w:hAnsi="Times New Roman" w:cs="Times New Roman"/>
        </w:rPr>
      </w:pPr>
      <w:r>
        <w:rPr>
          <w:rFonts w:ascii="Times New Roman" w:hAnsi="Times New Roman" w:cs="Times New Roman"/>
        </w:rPr>
        <w:t>3. Run the</w:t>
      </w:r>
      <w:r w:rsidR="00C73B16" w:rsidRPr="00C73B16">
        <w:rPr>
          <w:rFonts w:ascii="Times New Roman" w:hAnsi="Times New Roman" w:cs="Times New Roman"/>
        </w:rPr>
        <w:t xml:space="preserve"> Dissolve</w:t>
      </w:r>
      <w:r>
        <w:rPr>
          <w:rFonts w:ascii="Times New Roman" w:hAnsi="Times New Roman" w:cs="Times New Roman"/>
        </w:rPr>
        <w:t xml:space="preserve"> tool on the buffered layer</w:t>
      </w:r>
      <w:r w:rsidR="00164083">
        <w:rPr>
          <w:rFonts w:ascii="Times New Roman" w:hAnsi="Times New Roman" w:cs="Times New Roman"/>
        </w:rPr>
        <w:t xml:space="preserve"> to merge the buffers for each point into one large buffer</w:t>
      </w:r>
      <w:r>
        <w:rPr>
          <w:rFonts w:ascii="Times New Roman" w:hAnsi="Times New Roman" w:cs="Times New Roman"/>
        </w:rPr>
        <w:t>. Leave all fields at default values.</w:t>
      </w:r>
    </w:p>
    <w:p w14:paraId="157F8AFC" w14:textId="4780F790" w:rsidR="003E16DF" w:rsidRDefault="00357372" w:rsidP="00164083">
      <w:pPr>
        <w:ind w:leftChars="100" w:left="240"/>
        <w:rPr>
          <w:rFonts w:ascii="Times New Roman" w:hAnsi="Times New Roman" w:cs="Times New Roman"/>
        </w:rPr>
      </w:pPr>
      <w:r>
        <w:rPr>
          <w:rFonts w:ascii="Times New Roman" w:hAnsi="Times New Roman" w:cs="Times New Roman"/>
        </w:rPr>
        <w:lastRenderedPageBreak/>
        <w:t>4. Run the</w:t>
      </w:r>
      <w:r w:rsidR="00C73B16" w:rsidRPr="00C73B16">
        <w:rPr>
          <w:rFonts w:ascii="Times New Roman" w:hAnsi="Times New Roman" w:cs="Times New Roman"/>
        </w:rPr>
        <w:t xml:space="preserve"> Polygon to Raster</w:t>
      </w:r>
      <w:r>
        <w:rPr>
          <w:rFonts w:ascii="Times New Roman" w:hAnsi="Times New Roman" w:cs="Times New Roman"/>
        </w:rPr>
        <w:t xml:space="preserve"> tool on the buffered layer</w:t>
      </w:r>
      <w:r w:rsidR="00164083">
        <w:rPr>
          <w:rFonts w:ascii="Times New Roman" w:hAnsi="Times New Roman" w:cs="Times New Roman"/>
        </w:rPr>
        <w:t xml:space="preserve"> to convert the buffers into </w:t>
      </w:r>
      <w:proofErr w:type="spellStart"/>
      <w:r w:rsidR="00164083">
        <w:rPr>
          <w:rFonts w:ascii="Times New Roman" w:hAnsi="Times New Roman" w:cs="Times New Roman"/>
        </w:rPr>
        <w:t>rasters</w:t>
      </w:r>
      <w:proofErr w:type="spellEnd"/>
      <w:r>
        <w:rPr>
          <w:rFonts w:ascii="Times New Roman" w:hAnsi="Times New Roman" w:cs="Times New Roman"/>
        </w:rPr>
        <w:t>.</w:t>
      </w:r>
    </w:p>
    <w:p w14:paraId="5903A695" w14:textId="77777777" w:rsidR="003E16DF" w:rsidRDefault="00357372" w:rsidP="00164083">
      <w:pPr>
        <w:ind w:leftChars="100" w:left="240"/>
        <w:rPr>
          <w:rFonts w:ascii="Times New Roman" w:hAnsi="Times New Roman" w:cs="Times New Roman"/>
        </w:rPr>
      </w:pPr>
      <w:r>
        <w:rPr>
          <w:rFonts w:ascii="Times New Roman" w:hAnsi="Times New Roman" w:cs="Times New Roman"/>
        </w:rPr>
        <w:t>5.</w:t>
      </w:r>
      <w:r w:rsidR="00634757">
        <w:rPr>
          <w:rFonts w:ascii="Times New Roman" w:hAnsi="Times New Roman" w:cs="Times New Roman" w:hint="eastAsia"/>
        </w:rPr>
        <w:t xml:space="preserve"> </w:t>
      </w:r>
      <w:r>
        <w:rPr>
          <w:rFonts w:ascii="Times New Roman" w:hAnsi="Times New Roman" w:cs="Times New Roman"/>
        </w:rPr>
        <w:t xml:space="preserve">Run the </w:t>
      </w:r>
      <w:r w:rsidR="00C73B16" w:rsidRPr="00C73B16">
        <w:rPr>
          <w:rFonts w:ascii="Times New Roman" w:hAnsi="Times New Roman" w:cs="Times New Roman"/>
        </w:rPr>
        <w:t xml:space="preserve">Extract by Mask </w:t>
      </w:r>
      <w:r>
        <w:rPr>
          <w:rFonts w:ascii="Times New Roman" w:hAnsi="Times New Roman" w:cs="Times New Roman"/>
        </w:rPr>
        <w:t xml:space="preserve">tool, using a raster shapefile cut to the same size as the FNNR boundaries as the mask; examples you can use for this are the same files you use for Maxent analysis, such as the DEM or slope. Also, before you run it, change the </w:t>
      </w:r>
      <w:r w:rsidR="00C73B16" w:rsidRPr="00C73B16">
        <w:rPr>
          <w:rFonts w:ascii="Times New Roman" w:hAnsi="Times New Roman" w:cs="Times New Roman"/>
        </w:rPr>
        <w:t>Processing Extent</w:t>
      </w:r>
      <w:r>
        <w:rPr>
          <w:rFonts w:ascii="Times New Roman" w:hAnsi="Times New Roman" w:cs="Times New Roman"/>
        </w:rPr>
        <w:t xml:space="preserve"> of the</w:t>
      </w:r>
      <w:r w:rsidR="00C73B16" w:rsidRPr="00C73B16">
        <w:rPr>
          <w:rFonts w:ascii="Times New Roman" w:hAnsi="Times New Roman" w:cs="Times New Roman"/>
        </w:rPr>
        <w:t xml:space="preserve"> layer </w:t>
      </w:r>
      <w:r>
        <w:rPr>
          <w:rFonts w:ascii="Times New Roman" w:hAnsi="Times New Roman" w:cs="Times New Roman"/>
        </w:rPr>
        <w:t>(leave the</w:t>
      </w:r>
      <w:r w:rsidR="00C73B16" w:rsidRPr="00C73B16">
        <w:rPr>
          <w:rFonts w:ascii="Times New Roman" w:hAnsi="Times New Roman" w:cs="Times New Roman"/>
        </w:rPr>
        <w:t xml:space="preserve"> Snap Raster</w:t>
      </w:r>
      <w:r>
        <w:rPr>
          <w:rFonts w:ascii="Times New Roman" w:hAnsi="Times New Roman" w:cs="Times New Roman"/>
        </w:rPr>
        <w:t xml:space="preserve"> option alone</w:t>
      </w:r>
      <w:r w:rsidR="00C73B16" w:rsidRPr="00C73B16">
        <w:rPr>
          <w:rFonts w:ascii="Times New Roman" w:hAnsi="Times New Roman" w:cs="Times New Roman"/>
        </w:rPr>
        <w:t xml:space="preserve">) and Raster Analysis (both cell size and mask) </w:t>
      </w:r>
      <w:r>
        <w:rPr>
          <w:rFonts w:ascii="Times New Roman" w:hAnsi="Times New Roman" w:cs="Times New Roman"/>
        </w:rPr>
        <w:t>of the later to match the mask layer you chose. Do this by clicking the “Environments…” button in the main Extract By Mask tool window, next to the run button.</w:t>
      </w:r>
    </w:p>
    <w:p w14:paraId="7C1A9571" w14:textId="0641C842" w:rsidR="003E16DF" w:rsidRDefault="00357372" w:rsidP="00164083">
      <w:pPr>
        <w:ind w:leftChars="100" w:left="240"/>
        <w:rPr>
          <w:rFonts w:ascii="Times New Roman" w:hAnsi="Times New Roman" w:cs="Times New Roman"/>
        </w:rPr>
      </w:pPr>
      <w:r>
        <w:rPr>
          <w:rFonts w:ascii="Times New Roman" w:hAnsi="Times New Roman" w:cs="Times New Roman"/>
        </w:rPr>
        <w:t>6.</w:t>
      </w:r>
      <w:r w:rsidR="00C73B16" w:rsidRPr="00C73B16">
        <w:rPr>
          <w:rFonts w:ascii="Times New Roman" w:hAnsi="Times New Roman" w:cs="Times New Roman"/>
        </w:rPr>
        <w:t xml:space="preserve"> Aggregate</w:t>
      </w:r>
      <w:r>
        <w:rPr>
          <w:rFonts w:ascii="Times New Roman" w:hAnsi="Times New Roman" w:cs="Times New Roman"/>
        </w:rPr>
        <w:t xml:space="preserve"> (tool name) the layer by a factor of</w:t>
      </w:r>
      <w:r w:rsidR="00C73B16" w:rsidRPr="00C73B16">
        <w:rPr>
          <w:rFonts w:ascii="Times New Roman" w:hAnsi="Times New Roman" w:cs="Times New Roman"/>
        </w:rPr>
        <w:t xml:space="preserve"> 10</w:t>
      </w:r>
      <w:r>
        <w:rPr>
          <w:rFonts w:ascii="Times New Roman" w:hAnsi="Times New Roman" w:cs="Times New Roman"/>
        </w:rPr>
        <w:t>. This changes the effective ASCII width and height (or spatial resolution) from approximately 870 x 1000 (30</w:t>
      </w:r>
      <w:r w:rsidR="00634757">
        <w:rPr>
          <w:rFonts w:ascii="Times New Roman" w:hAnsi="Times New Roman" w:cs="Times New Roman" w:hint="eastAsia"/>
        </w:rPr>
        <w:t xml:space="preserve"> </w:t>
      </w:r>
      <w:r>
        <w:rPr>
          <w:rFonts w:ascii="Times New Roman" w:hAnsi="Times New Roman" w:cs="Times New Roman"/>
        </w:rPr>
        <w:t>m resolution) to 87 x 100 (300</w:t>
      </w:r>
      <w:r w:rsidR="00634757">
        <w:rPr>
          <w:rFonts w:ascii="Times New Roman" w:hAnsi="Times New Roman" w:cs="Times New Roman" w:hint="eastAsia"/>
        </w:rPr>
        <w:t xml:space="preserve"> </w:t>
      </w:r>
      <w:r>
        <w:rPr>
          <w:rFonts w:ascii="Times New Roman" w:hAnsi="Times New Roman" w:cs="Times New Roman"/>
        </w:rPr>
        <w:t>m resolution</w:t>
      </w:r>
      <w:r w:rsidR="00164083">
        <w:rPr>
          <w:rFonts w:ascii="Times New Roman" w:hAnsi="Times New Roman" w:cs="Times New Roman"/>
        </w:rPr>
        <w:t>—this is the final spatial resolution of the model represented</w:t>
      </w:r>
      <w:r>
        <w:rPr>
          <w:rFonts w:ascii="Times New Roman" w:hAnsi="Times New Roman" w:cs="Times New Roman"/>
        </w:rPr>
        <w:t>). This is done because the visualization will run much more slowly if the resolution is any higher.</w:t>
      </w:r>
    </w:p>
    <w:p w14:paraId="22E3FECC" w14:textId="77777777" w:rsidR="003E16DF" w:rsidRDefault="00357372" w:rsidP="00164083">
      <w:pPr>
        <w:ind w:leftChars="100" w:left="240"/>
        <w:rPr>
          <w:rFonts w:ascii="Times New Roman" w:hAnsi="Times New Roman" w:cs="Times New Roman"/>
        </w:rPr>
      </w:pPr>
      <w:r>
        <w:rPr>
          <w:rFonts w:ascii="Times New Roman" w:hAnsi="Times New Roman" w:cs="Times New Roman"/>
        </w:rPr>
        <w:t>9.</w:t>
      </w:r>
      <w:r w:rsidR="00634757">
        <w:rPr>
          <w:rFonts w:ascii="Times New Roman" w:hAnsi="Times New Roman" w:cs="Times New Roman" w:hint="eastAsia"/>
        </w:rPr>
        <w:t xml:space="preserve"> </w:t>
      </w:r>
      <w:r>
        <w:rPr>
          <w:rFonts w:ascii="Times New Roman" w:hAnsi="Times New Roman" w:cs="Times New Roman"/>
        </w:rPr>
        <w:t xml:space="preserve">Use the </w:t>
      </w:r>
      <w:r w:rsidR="00C73B16" w:rsidRPr="00C73B16">
        <w:rPr>
          <w:rFonts w:ascii="Times New Roman" w:hAnsi="Times New Roman" w:cs="Times New Roman"/>
        </w:rPr>
        <w:t>Raster to ASCII</w:t>
      </w:r>
      <w:r>
        <w:rPr>
          <w:rFonts w:ascii="Times New Roman" w:hAnsi="Times New Roman" w:cs="Times New Roman"/>
        </w:rPr>
        <w:t xml:space="preserve"> tool to convert your file into a</w:t>
      </w:r>
      <w:r w:rsidR="00503F85">
        <w:rPr>
          <w:rFonts w:ascii="Times New Roman" w:hAnsi="Times New Roman" w:cs="Times New Roman"/>
        </w:rPr>
        <w:t xml:space="preserve"> .txt</w:t>
      </w:r>
      <w:r>
        <w:rPr>
          <w:rFonts w:ascii="Times New Roman" w:hAnsi="Times New Roman" w:cs="Times New Roman"/>
        </w:rPr>
        <w:t xml:space="preserve"> layer that can be imported into the model. If</w:t>
      </w:r>
      <w:r w:rsidR="00BE717E">
        <w:rPr>
          <w:rFonts w:ascii="Times New Roman" w:hAnsi="Times New Roman" w:cs="Times New Roman"/>
        </w:rPr>
        <w:t xml:space="preserve"> converting a buffer of 1000</w:t>
      </w:r>
      <w:r w:rsidR="00634757">
        <w:rPr>
          <w:rFonts w:ascii="Times New Roman" w:hAnsi="Times New Roman" w:cs="Times New Roman" w:hint="eastAsia"/>
        </w:rPr>
        <w:t xml:space="preserve"> </w:t>
      </w:r>
      <w:r w:rsidR="00BE717E">
        <w:rPr>
          <w:rFonts w:ascii="Times New Roman" w:hAnsi="Times New Roman" w:cs="Times New Roman"/>
        </w:rPr>
        <w:t>m from the PES layer from the 2016 survey, for example, try to follow the naming convention of ‘pes_ascii500.txt’.</w:t>
      </w:r>
      <w:r w:rsidR="00503F85">
        <w:rPr>
          <w:rFonts w:ascii="Times New Roman" w:hAnsi="Times New Roman" w:cs="Times New Roman"/>
        </w:rPr>
        <w:t xml:space="preserve"> If you did this correctly, when opening the layer, you should see the </w:t>
      </w:r>
      <w:r w:rsidR="00094BE5">
        <w:rPr>
          <w:rFonts w:ascii="Times New Roman" w:hAnsi="Times New Roman" w:cs="Times New Roman"/>
        </w:rPr>
        <w:t>dimensions</w:t>
      </w:r>
      <w:r w:rsidR="00503F85">
        <w:rPr>
          <w:rFonts w:ascii="Times New Roman" w:hAnsi="Times New Roman" w:cs="Times New Roman"/>
        </w:rPr>
        <w:t xml:space="preserve"> as approximately 87 x 100 (slightly off is okay)</w:t>
      </w:r>
      <w:r w:rsidR="00094BE5">
        <w:rPr>
          <w:rFonts w:ascii="Times New Roman" w:hAnsi="Times New Roman" w:cs="Times New Roman"/>
        </w:rPr>
        <w:t>.</w:t>
      </w:r>
      <w:r w:rsidR="001C78E4">
        <w:rPr>
          <w:rFonts w:ascii="Times New Roman" w:hAnsi="Times New Roman" w:cs="Times New Roman"/>
        </w:rPr>
        <w:t xml:space="preserve"> Make sure the .txt file is saved in the same directory you have your other model </w:t>
      </w:r>
      <w:r w:rsidR="007214FE">
        <w:rPr>
          <w:rFonts w:ascii="Times New Roman" w:hAnsi="Times New Roman" w:cs="Times New Roman"/>
        </w:rPr>
        <w:t xml:space="preserve">Python </w:t>
      </w:r>
      <w:r w:rsidR="001C78E4">
        <w:rPr>
          <w:rFonts w:ascii="Times New Roman" w:hAnsi="Times New Roman" w:cs="Times New Roman"/>
        </w:rPr>
        <w:t>project (.</w:t>
      </w:r>
      <w:proofErr w:type="spellStart"/>
      <w:r w:rsidR="001C78E4">
        <w:rPr>
          <w:rFonts w:ascii="Times New Roman" w:hAnsi="Times New Roman" w:cs="Times New Roman"/>
        </w:rPr>
        <w:t>py</w:t>
      </w:r>
      <w:proofErr w:type="spellEnd"/>
      <w:r w:rsidR="001C78E4">
        <w:rPr>
          <w:rFonts w:ascii="Times New Roman" w:hAnsi="Times New Roman" w:cs="Times New Roman"/>
        </w:rPr>
        <w:t>) files in.</w:t>
      </w:r>
    </w:p>
    <w:p w14:paraId="1FB29D92" w14:textId="77777777" w:rsidR="000665BC" w:rsidRDefault="000665BC" w:rsidP="00037533">
      <w:pPr>
        <w:rPr>
          <w:rFonts w:ascii="Times New Roman" w:hAnsi="Times New Roman" w:cs="Times New Roman"/>
        </w:rPr>
      </w:pPr>
    </w:p>
    <w:p w14:paraId="2253AC21" w14:textId="6B064FCD" w:rsidR="001C78E4" w:rsidRDefault="001C78E4" w:rsidP="00037533">
      <w:pPr>
        <w:rPr>
          <w:rFonts w:ascii="Times New Roman" w:hAnsi="Times New Roman" w:cs="Times New Roman"/>
        </w:rPr>
      </w:pPr>
      <w:r>
        <w:rPr>
          <w:rFonts w:ascii="Times New Roman" w:hAnsi="Times New Roman" w:cs="Times New Roman"/>
        </w:rPr>
        <w:t xml:space="preserve">After this, you can see your new layer by changing the variable file near the top of model.py (In this case, you might change the variable </w:t>
      </w:r>
      <w:proofErr w:type="spellStart"/>
      <w:r>
        <w:rPr>
          <w:rFonts w:ascii="Times New Roman" w:hAnsi="Times New Roman" w:cs="Times New Roman"/>
        </w:rPr>
        <w:t>pes_file</w:t>
      </w:r>
      <w:proofErr w:type="spellEnd"/>
      <w:r>
        <w:rPr>
          <w:rFonts w:ascii="Times New Roman" w:hAnsi="Times New Roman" w:cs="Times New Roman"/>
        </w:rPr>
        <w:t xml:space="preserve"> from “pes_ascii200.txt” to “pes_ascii500.txt”)</w:t>
      </w:r>
      <w:r w:rsidR="00634757">
        <w:rPr>
          <w:rFonts w:ascii="Times New Roman" w:hAnsi="Times New Roman" w:cs="Times New Roman" w:hint="eastAsia"/>
        </w:rPr>
        <w:t>.</w:t>
      </w:r>
    </w:p>
    <w:p w14:paraId="7EFF2967" w14:textId="77777777" w:rsidR="001C78E4" w:rsidRDefault="001C78E4" w:rsidP="00037533">
      <w:pPr>
        <w:rPr>
          <w:rFonts w:ascii="Times New Roman" w:hAnsi="Times New Roman" w:cs="Times New Roman"/>
        </w:rPr>
      </w:pPr>
    </w:p>
    <w:p w14:paraId="1DE45632" w14:textId="37A49D49" w:rsidR="00B742FE" w:rsidRDefault="000665BC">
      <w:pPr>
        <w:rPr>
          <w:rFonts w:ascii="Times New Roman" w:hAnsi="Times New Roman" w:cs="Times New Roman"/>
        </w:rPr>
      </w:pPr>
      <w:del w:id="458" w:author="Judy Mak" w:date="2019-02-08T22:28:00Z">
        <w:r w:rsidDel="00614444">
          <w:rPr>
            <w:rFonts w:ascii="Times New Roman" w:hAnsi="Times New Roman" w:cs="Times New Roman"/>
          </w:rPr>
          <w:delText>Please be</w:delText>
        </w:r>
      </w:del>
      <w:ins w:id="459" w:author="Judy Mak" w:date="2019-02-08T22:28:00Z">
        <w:r w:rsidR="00614444">
          <w:rPr>
            <w:rFonts w:ascii="Times New Roman" w:hAnsi="Times New Roman" w:cs="Times New Roman"/>
          </w:rPr>
          <w:t>The model should run as a “</w:t>
        </w:r>
        <w:proofErr w:type="spellStart"/>
        <w:r w:rsidR="00614444">
          <w:rPr>
            <w:rFonts w:ascii="Times New Roman" w:hAnsi="Times New Roman" w:cs="Times New Roman"/>
          </w:rPr>
          <w:t>normal_run</w:t>
        </w:r>
        <w:proofErr w:type="spellEnd"/>
        <w:r w:rsidR="00614444">
          <w:rPr>
            <w:rFonts w:ascii="Times New Roman" w:hAnsi="Times New Roman" w:cs="Times New Roman"/>
          </w:rPr>
          <w:t>” out of the box, but if any environment input files (</w:t>
        </w:r>
      </w:ins>
      <w:ins w:id="460" w:author="Judy Mak" w:date="2019-02-08T22:29:00Z">
        <w:r w:rsidR="00614444">
          <w:rPr>
            <w:rFonts w:ascii="Times New Roman" w:hAnsi="Times New Roman" w:cs="Times New Roman"/>
          </w:rPr>
          <w:t>such as aggveg60.txt) are replaced or changed, be</w:t>
        </w:r>
      </w:ins>
      <w:r>
        <w:rPr>
          <w:rFonts w:ascii="Times New Roman" w:hAnsi="Times New Roman" w:cs="Times New Roman"/>
        </w:rPr>
        <w:t xml:space="preserve"> aware that the model must be run as a “</w:t>
      </w:r>
      <w:proofErr w:type="spellStart"/>
      <w:r>
        <w:rPr>
          <w:rFonts w:ascii="Times New Roman" w:hAnsi="Times New Roman" w:cs="Times New Roman"/>
        </w:rPr>
        <w:t>first_run</w:t>
      </w:r>
      <w:proofErr w:type="spellEnd"/>
      <w:r>
        <w:rPr>
          <w:rFonts w:ascii="Times New Roman" w:hAnsi="Times New Roman" w:cs="Times New Roman"/>
        </w:rPr>
        <w:t>” every time an environmental layer is changed or updated. This is because subsequent “</w:t>
      </w:r>
      <w:proofErr w:type="spellStart"/>
      <w:r>
        <w:rPr>
          <w:rFonts w:ascii="Times New Roman" w:hAnsi="Times New Roman" w:cs="Times New Roman"/>
        </w:rPr>
        <w:t>normal_run”s</w:t>
      </w:r>
      <w:proofErr w:type="spellEnd"/>
      <w:r>
        <w:rPr>
          <w:rFonts w:ascii="Times New Roman" w:hAnsi="Times New Roman" w:cs="Times New Roman"/>
        </w:rPr>
        <w:t xml:space="preserve"> of the model will use a grid loaded from memory</w:t>
      </w:r>
      <w:r w:rsidR="00B742FE">
        <w:rPr>
          <w:rFonts w:ascii="Times New Roman" w:hAnsi="Times New Roman" w:cs="Times New Roman"/>
        </w:rPr>
        <w:t xml:space="preserve"> in order to run faster</w:t>
      </w:r>
      <w:r>
        <w:rPr>
          <w:rFonts w:ascii="Times New Roman" w:hAnsi="Times New Roman" w:cs="Times New Roman"/>
        </w:rPr>
        <w:t>, rather than generating a new grid each time and saving it (as is done on “</w:t>
      </w:r>
      <w:proofErr w:type="spellStart"/>
      <w:r>
        <w:rPr>
          <w:rFonts w:ascii="Times New Roman" w:hAnsi="Times New Roman" w:cs="Times New Roman"/>
        </w:rPr>
        <w:t>first_run</w:t>
      </w:r>
      <w:proofErr w:type="spellEnd"/>
      <w:r>
        <w:rPr>
          <w:rFonts w:ascii="Times New Roman" w:hAnsi="Times New Roman" w:cs="Times New Roman"/>
        </w:rPr>
        <w:t>”).</w:t>
      </w:r>
    </w:p>
    <w:p w14:paraId="5BCB86B7" w14:textId="77777777" w:rsidR="00B742FE" w:rsidRPr="00FF7981" w:rsidRDefault="00B742FE">
      <w:pPr>
        <w:rPr>
          <w:rFonts w:ascii="Times New Roman" w:hAnsi="Times New Roman" w:cs="Times New Roman"/>
        </w:rPr>
      </w:pPr>
    </w:p>
    <w:p w14:paraId="29FC106B" w14:textId="3FE8AA9F" w:rsidR="00DC4B3B" w:rsidRPr="00FF7981" w:rsidRDefault="00B742FE" w:rsidP="004C25ED">
      <w:pPr>
        <w:rPr>
          <w:rFonts w:ascii="Times New Roman" w:hAnsi="Times New Roman" w:cs="Times New Roman"/>
          <w:color w:val="0000FF"/>
          <w:sz w:val="28"/>
          <w:szCs w:val="28"/>
        </w:rPr>
      </w:pPr>
      <w:del w:id="461" w:author="Judy Mak" w:date="2019-02-08T22:22:00Z">
        <w:r w:rsidDel="0096027B">
          <w:rPr>
            <w:rFonts w:ascii="Times New Roman" w:hAnsi="Times New Roman" w:cs="Times New Roman"/>
            <w:color w:val="0000FF"/>
            <w:sz w:val="28"/>
            <w:szCs w:val="28"/>
          </w:rPr>
          <w:delText>9</w:delText>
        </w:r>
      </w:del>
      <w:ins w:id="462" w:author="Judy Mak" w:date="2019-02-08T22:22:00Z">
        <w:r w:rsidR="0096027B">
          <w:rPr>
            <w:rFonts w:ascii="Times New Roman" w:hAnsi="Times New Roman" w:cs="Times New Roman"/>
            <w:color w:val="0000FF"/>
            <w:sz w:val="28"/>
            <w:szCs w:val="28"/>
          </w:rPr>
          <w:t>10</w:t>
        </w:r>
      </w:ins>
      <w:r w:rsidR="00DC4B3B" w:rsidRPr="00FF7981">
        <w:rPr>
          <w:rFonts w:ascii="Times New Roman" w:hAnsi="Times New Roman" w:cs="Times New Roman"/>
          <w:color w:val="0000FF"/>
          <w:sz w:val="28"/>
          <w:szCs w:val="28"/>
        </w:rPr>
        <w:t>. THANKS – Contact project developers for more information.</w:t>
      </w:r>
    </w:p>
    <w:p w14:paraId="460EAEF7" w14:textId="77777777" w:rsidR="00DC4B3B" w:rsidRPr="00FF7981" w:rsidRDefault="00DC4B3B" w:rsidP="004C25ED">
      <w:pPr>
        <w:rPr>
          <w:rFonts w:ascii="Times New Roman" w:hAnsi="Times New Roman" w:cs="Times New Roman"/>
          <w:color w:val="0000FF"/>
          <w:sz w:val="28"/>
          <w:szCs w:val="28"/>
        </w:rPr>
      </w:pPr>
    </w:p>
    <w:p w14:paraId="3C5B0842" w14:textId="15ED0477" w:rsidR="004C25ED" w:rsidRPr="00FF7981" w:rsidRDefault="00F8589A" w:rsidP="004C25ED">
      <w:pPr>
        <w:rPr>
          <w:rFonts w:ascii="Times New Roman" w:hAnsi="Times New Roman" w:cs="Times New Roman"/>
        </w:rPr>
      </w:pPr>
      <w:r w:rsidRPr="00FF7981">
        <w:rPr>
          <w:rFonts w:ascii="Times New Roman" w:hAnsi="Times New Roman" w:cs="Times New Roman"/>
        </w:rPr>
        <w:t xml:space="preserve">If you run into an error while running the code or have other questions </w:t>
      </w:r>
      <w:r w:rsidR="00D53CFB" w:rsidRPr="00FF7981">
        <w:rPr>
          <w:rFonts w:ascii="Times New Roman" w:hAnsi="Times New Roman" w:cs="Times New Roman"/>
        </w:rPr>
        <w:t>beyond</w:t>
      </w:r>
      <w:r w:rsidRPr="00FF7981">
        <w:rPr>
          <w:rFonts w:ascii="Times New Roman" w:hAnsi="Times New Roman" w:cs="Times New Roman"/>
        </w:rPr>
        <w:t xml:space="preserve"> this document, c</w:t>
      </w:r>
      <w:r w:rsidR="004C25ED" w:rsidRPr="00FF7981">
        <w:rPr>
          <w:rFonts w:ascii="Times New Roman" w:hAnsi="Times New Roman" w:cs="Times New Roman"/>
        </w:rPr>
        <w:t>ontact project developers for more infor</w:t>
      </w:r>
      <w:r w:rsidRPr="00FF7981">
        <w:rPr>
          <w:rFonts w:ascii="Times New Roman" w:hAnsi="Times New Roman" w:cs="Times New Roman"/>
        </w:rPr>
        <w:t>mation.</w:t>
      </w:r>
      <w:r w:rsidR="008857CD">
        <w:rPr>
          <w:rFonts w:ascii="Times New Roman" w:hAnsi="Times New Roman" w:cs="Times New Roman"/>
        </w:rPr>
        <w:t xml:space="preserve"> </w:t>
      </w:r>
      <w:r w:rsidR="00164083">
        <w:rPr>
          <w:rFonts w:ascii="Times New Roman" w:hAnsi="Times New Roman" w:cs="Times New Roman"/>
        </w:rPr>
        <w:t xml:space="preserve">Also, the 8/12/18 version of the code is </w:t>
      </w:r>
      <w:ins w:id="463" w:author="Judy Mak" w:date="2019-02-08T22:29:00Z">
        <w:r w:rsidR="00A912DB">
          <w:rPr>
            <w:rFonts w:ascii="Times New Roman" w:hAnsi="Times New Roman" w:cs="Times New Roman"/>
          </w:rPr>
          <w:t xml:space="preserve">the </w:t>
        </w:r>
      </w:ins>
      <w:r w:rsidR="00164083">
        <w:rPr>
          <w:rFonts w:ascii="Times New Roman" w:hAnsi="Times New Roman" w:cs="Times New Roman"/>
        </w:rPr>
        <w:t>most extensively tested version</w:t>
      </w:r>
      <w:ins w:id="464" w:author="Judy Mak" w:date="2019-02-08T22:29:00Z">
        <w:r w:rsidR="0011712D">
          <w:rPr>
            <w:rFonts w:ascii="Times New Roman" w:hAnsi="Times New Roman" w:cs="Times New Roman"/>
          </w:rPr>
          <w:t xml:space="preserve"> and the version published for J. </w:t>
        </w:r>
        <w:proofErr w:type="spellStart"/>
        <w:r w:rsidR="0011712D">
          <w:rPr>
            <w:rFonts w:ascii="Times New Roman" w:hAnsi="Times New Roman" w:cs="Times New Roman"/>
          </w:rPr>
          <w:t>Mak’s</w:t>
        </w:r>
        <w:proofErr w:type="spellEnd"/>
        <w:r w:rsidR="0011712D">
          <w:rPr>
            <w:rFonts w:ascii="Times New Roman" w:hAnsi="Times New Roman" w:cs="Times New Roman"/>
          </w:rPr>
          <w:t xml:space="preserve"> thesis</w:t>
        </w:r>
      </w:ins>
      <w:r w:rsidR="00164083">
        <w:rPr>
          <w:rFonts w:ascii="Times New Roman" w:hAnsi="Times New Roman" w:cs="Times New Roman"/>
        </w:rPr>
        <w:t>, but</w:t>
      </w:r>
      <w:ins w:id="465" w:author="Judy Mak" w:date="2019-02-08T22:29:00Z">
        <w:r w:rsidR="00AB2E38">
          <w:rPr>
            <w:rFonts w:ascii="Times New Roman" w:hAnsi="Times New Roman" w:cs="Times New Roman"/>
          </w:rPr>
          <w:t xml:space="preserve"> it</w:t>
        </w:r>
      </w:ins>
      <w:r w:rsidR="00164083">
        <w:rPr>
          <w:rFonts w:ascii="Times New Roman" w:hAnsi="Times New Roman" w:cs="Times New Roman"/>
        </w:rPr>
        <w:t xml:space="preserve"> uses dummy human data instead of live human data from the FNNR</w:t>
      </w:r>
      <w:ins w:id="466" w:author="Judy Mak" w:date="2019-02-08T22:29:00Z">
        <w:r w:rsidR="00090E15">
          <w:rPr>
            <w:rFonts w:ascii="Times New Roman" w:hAnsi="Times New Roman" w:cs="Times New Roman"/>
          </w:rPr>
          <w:t>, and does not include GTGP simulation</w:t>
        </w:r>
      </w:ins>
      <w:r w:rsidR="00164083">
        <w:rPr>
          <w:rFonts w:ascii="Times New Roman" w:hAnsi="Times New Roman" w:cs="Times New Roman"/>
        </w:rPr>
        <w:t>.</w:t>
      </w:r>
    </w:p>
    <w:p w14:paraId="0B588D3E" w14:textId="77777777" w:rsidR="00F8589A" w:rsidRPr="00FF7981" w:rsidRDefault="00F8589A" w:rsidP="004C25ED">
      <w:pPr>
        <w:rPr>
          <w:rFonts w:ascii="Times New Roman" w:hAnsi="Times New Roman" w:cs="Times New Roman"/>
        </w:rPr>
      </w:pPr>
    </w:p>
    <w:p w14:paraId="5F2F3F04" w14:textId="77777777" w:rsidR="00F8589A" w:rsidRPr="00FF7981" w:rsidRDefault="00F8589A" w:rsidP="009A43E5">
      <w:pPr>
        <w:ind w:left="3545" w:hanging="3545"/>
        <w:rPr>
          <w:rFonts w:ascii="Times New Roman" w:hAnsi="Times New Roman" w:cs="Times New Roman"/>
        </w:rPr>
      </w:pPr>
      <w:r w:rsidRPr="00FF7981">
        <w:rPr>
          <w:rFonts w:ascii="Times New Roman" w:hAnsi="Times New Roman" w:cs="Times New Roman"/>
        </w:rPr>
        <w:t>Project Faculty Supervisor –</w:t>
      </w:r>
      <w:r w:rsidR="00130A4E" w:rsidRPr="00FF7981">
        <w:rPr>
          <w:rFonts w:ascii="Times New Roman" w:hAnsi="Times New Roman" w:cs="Times New Roman"/>
        </w:rPr>
        <w:t xml:space="preserve"> Dr. Li An</w:t>
      </w:r>
    </w:p>
    <w:p w14:paraId="32915ED6" w14:textId="77777777" w:rsidR="00F8589A" w:rsidRPr="00FF7981" w:rsidRDefault="002D7CCA" w:rsidP="004C25ED">
      <w:pPr>
        <w:rPr>
          <w:rFonts w:ascii="Times New Roman" w:hAnsi="Times New Roman" w:cs="Times New Roman"/>
        </w:rPr>
      </w:pPr>
      <w:r w:rsidRPr="00FF7981">
        <w:rPr>
          <w:rFonts w:ascii="Times New Roman" w:hAnsi="Times New Roman" w:cs="Times New Roman"/>
        </w:rPr>
        <w:t>Project Developer</w:t>
      </w:r>
      <w:r w:rsidR="00F8589A" w:rsidRPr="00FF7981">
        <w:rPr>
          <w:rFonts w:ascii="Times New Roman" w:hAnsi="Times New Roman" w:cs="Times New Roman"/>
        </w:rPr>
        <w:t xml:space="preserve"> – </w:t>
      </w:r>
      <w:proofErr w:type="spellStart"/>
      <w:r w:rsidR="00F8589A" w:rsidRPr="00FF7981">
        <w:rPr>
          <w:rFonts w:ascii="Times New Roman" w:hAnsi="Times New Roman" w:cs="Times New Roman"/>
        </w:rPr>
        <w:t>J</w:t>
      </w:r>
      <w:r w:rsidR="003330F2" w:rsidRPr="00FF7981">
        <w:rPr>
          <w:rFonts w:ascii="Times New Roman" w:hAnsi="Times New Roman" w:cs="Times New Roman"/>
        </w:rPr>
        <w:t>.</w:t>
      </w:r>
      <w:r w:rsidR="00F8589A" w:rsidRPr="00FF7981">
        <w:rPr>
          <w:rFonts w:ascii="Times New Roman" w:hAnsi="Times New Roman" w:cs="Times New Roman"/>
        </w:rPr>
        <w:t>Mak</w:t>
      </w:r>
      <w:proofErr w:type="spellEnd"/>
      <w:r w:rsidR="003330F2" w:rsidRPr="00FF7981">
        <w:rPr>
          <w:rFonts w:ascii="Times New Roman" w:hAnsi="Times New Roman" w:cs="Times New Roman"/>
        </w:rPr>
        <w:t>(email via GitHub</w:t>
      </w:r>
      <w:r w:rsidR="00F8589A" w:rsidRPr="00FF7981">
        <w:rPr>
          <w:rFonts w:ascii="Times New Roman" w:hAnsi="Times New Roman" w:cs="Times New Roman"/>
        </w:rPr>
        <w:t>)</w:t>
      </w:r>
    </w:p>
    <w:p w14:paraId="0DEFFE2E" w14:textId="77777777" w:rsidR="00F8589A" w:rsidRPr="00FF7981" w:rsidRDefault="00F8589A" w:rsidP="004C25ED">
      <w:pPr>
        <w:rPr>
          <w:rFonts w:ascii="Times New Roman" w:hAnsi="Times New Roman" w:cs="Times New Roman"/>
        </w:rPr>
      </w:pPr>
    </w:p>
    <w:p w14:paraId="4AF6D44C" w14:textId="77777777" w:rsidR="00F8589A" w:rsidRPr="00FF7981" w:rsidRDefault="00F8589A" w:rsidP="004C25ED">
      <w:pPr>
        <w:rPr>
          <w:rFonts w:ascii="Times New Roman" w:hAnsi="Times New Roman" w:cs="Times New Roman"/>
        </w:rPr>
      </w:pPr>
      <w:r w:rsidRPr="00FF7981">
        <w:rPr>
          <w:rFonts w:ascii="Times New Roman" w:hAnsi="Times New Roman" w:cs="Times New Roman"/>
        </w:rPr>
        <w:t xml:space="preserve">You may also directly comment on the Github repository at </w:t>
      </w:r>
      <w:hyperlink r:id="rId32" w:history="1">
        <w:r w:rsidRPr="00FF7981">
          <w:rPr>
            <w:rStyle w:val="Hyperlink"/>
            <w:rFonts w:ascii="Times New Roman" w:hAnsi="Times New Roman" w:cs="Times New Roman"/>
          </w:rPr>
          <w:t>https://github.com/jrmak/FNNR-ABM</w:t>
        </w:r>
      </w:hyperlink>
      <w:r w:rsidR="00533144" w:rsidRPr="00FF7981">
        <w:rPr>
          <w:rStyle w:val="Hyperlink"/>
          <w:rFonts w:ascii="Times New Roman" w:hAnsi="Times New Roman" w:cs="Times New Roman"/>
        </w:rPr>
        <w:t>-Primate</w:t>
      </w:r>
      <w:r w:rsidRPr="00FF7981">
        <w:rPr>
          <w:rFonts w:ascii="Times New Roman" w:hAnsi="Times New Roman" w:cs="Times New Roman"/>
        </w:rPr>
        <w:t>.</w:t>
      </w:r>
    </w:p>
    <w:p w14:paraId="7A3B3A2D" w14:textId="77777777" w:rsidR="00F8589A" w:rsidRPr="00FF7981" w:rsidRDefault="00F8589A" w:rsidP="004C25ED">
      <w:pPr>
        <w:rPr>
          <w:rFonts w:ascii="Times New Roman" w:hAnsi="Times New Roman" w:cs="Times New Roman"/>
        </w:rPr>
      </w:pPr>
    </w:p>
    <w:p w14:paraId="4D33D6FE" w14:textId="77777777" w:rsidR="004C25ED" w:rsidRPr="00FF7981" w:rsidRDefault="0036265E">
      <w:pPr>
        <w:rPr>
          <w:rFonts w:ascii="Times New Roman" w:hAnsi="Times New Roman" w:cs="Times New Roman"/>
        </w:rPr>
      </w:pPr>
      <w:r w:rsidRPr="00FF7981">
        <w:rPr>
          <w:rFonts w:ascii="Times New Roman" w:hAnsi="Times New Roman" w:cs="Times New Roman"/>
        </w:rPr>
        <w:t xml:space="preserve">Special thanks </w:t>
      </w:r>
      <w:r w:rsidR="00533144" w:rsidRPr="00FF7981">
        <w:rPr>
          <w:rFonts w:ascii="Times New Roman" w:hAnsi="Times New Roman" w:cs="Times New Roman"/>
        </w:rPr>
        <w:t>to all involved in the FNNR Project</w:t>
      </w:r>
      <w:r w:rsidR="00634757">
        <w:rPr>
          <w:rFonts w:ascii="Times New Roman" w:hAnsi="Times New Roman" w:cs="Times New Roman" w:hint="eastAsia"/>
        </w:rPr>
        <w:t xml:space="preserve"> </w:t>
      </w:r>
      <w:r w:rsidR="00F95948">
        <w:rPr>
          <w:rFonts w:ascii="Times New Roman" w:hAnsi="Times New Roman" w:cs="Times New Roman"/>
        </w:rPr>
        <w:t xml:space="preserve">and who contributed data </w:t>
      </w:r>
      <w:r w:rsidR="00D53CFB" w:rsidRPr="00FF7981">
        <w:rPr>
          <w:rFonts w:ascii="Times New Roman" w:hAnsi="Times New Roman" w:cs="Times New Roman"/>
        </w:rPr>
        <w:t>(available at http://complexities.org/pes/people/)</w:t>
      </w:r>
      <w:r w:rsidR="00533144" w:rsidRPr="00FF7981">
        <w:rPr>
          <w:rFonts w:ascii="Times New Roman" w:hAnsi="Times New Roman" w:cs="Times New Roman"/>
        </w:rPr>
        <w:t>.</w:t>
      </w:r>
    </w:p>
    <w:p w14:paraId="58CBB7D9" w14:textId="77777777" w:rsidR="00EC59E6" w:rsidRPr="00FF7981" w:rsidRDefault="00EC59E6">
      <w:pPr>
        <w:rPr>
          <w:rFonts w:ascii="Times New Roman" w:hAnsi="Times New Roman" w:cs="Times New Roman"/>
        </w:rPr>
      </w:pPr>
    </w:p>
    <w:p w14:paraId="1A58D70D" w14:textId="77777777" w:rsidR="00EC59E6" w:rsidRPr="00FF7981" w:rsidRDefault="00EC59E6">
      <w:pPr>
        <w:rPr>
          <w:rFonts w:ascii="Times New Roman" w:hAnsi="Times New Roman" w:cs="Times New Roman"/>
        </w:rPr>
      </w:pPr>
      <w:r w:rsidRPr="00FF7981">
        <w:rPr>
          <w:rFonts w:ascii="Times New Roman" w:hAnsi="Times New Roman" w:cs="Times New Roman"/>
        </w:rPr>
        <w:t>References:</w:t>
      </w:r>
    </w:p>
    <w:p w14:paraId="5D3ED1AE" w14:textId="77777777" w:rsidR="00EC59E6" w:rsidRPr="00FF7981" w:rsidRDefault="00EC59E6">
      <w:pPr>
        <w:rPr>
          <w:rFonts w:ascii="Times New Roman" w:hAnsi="Times New Roman" w:cs="Times New Roman"/>
        </w:rPr>
      </w:pPr>
    </w:p>
    <w:p w14:paraId="4DFEF6BF" w14:textId="77777777" w:rsidR="00EC59E6" w:rsidRPr="00FF7981" w:rsidRDefault="008339D5" w:rsidP="00EC59E6">
      <w:pPr>
        <w:pStyle w:val="Bibliography"/>
        <w:rPr>
          <w:rFonts w:ascii="Times New Roman" w:hAnsi="Times New Roman" w:cs="Times New Roman"/>
        </w:rPr>
      </w:pPr>
      <w:r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ZOTERO_BIBL {"uncited":[],"omitted":[],"custom":[]} CSL_BIBLIOGRAPHY </w:instrText>
      </w:r>
      <w:r w:rsidRPr="00FF7981">
        <w:rPr>
          <w:rFonts w:ascii="Times New Roman" w:hAnsi="Times New Roman" w:cs="Times New Roman"/>
        </w:rPr>
        <w:fldChar w:fldCharType="separate"/>
      </w:r>
      <w:r w:rsidR="00EC59E6" w:rsidRPr="00FF7981">
        <w:rPr>
          <w:rFonts w:ascii="Times New Roman" w:hAnsi="Times New Roman" w:cs="Times New Roman"/>
        </w:rPr>
        <w:t xml:space="preserve">Yang, Y. Q., X. P. Lei, and C. D. Yang. 2002. </w:t>
      </w:r>
      <w:r w:rsidR="00EC59E6" w:rsidRPr="00FF7981">
        <w:rPr>
          <w:rFonts w:ascii="Times New Roman" w:hAnsi="Times New Roman" w:cs="Times New Roman"/>
          <w:i/>
          <w:iCs/>
        </w:rPr>
        <w:t>Fanjingshan Research: Ecology of the wild Guizhou snub-nosed monkey (Rhinopithecus bieti)</w:t>
      </w:r>
      <w:r w:rsidR="00EC59E6" w:rsidRPr="00FF7981">
        <w:rPr>
          <w:rFonts w:ascii="Times New Roman" w:hAnsi="Times New Roman" w:cs="Times New Roman"/>
        </w:rPr>
        <w:t>. Guiyang: Guizhou Science Press.</w:t>
      </w:r>
    </w:p>
    <w:p w14:paraId="494CE4DD" w14:textId="77777777" w:rsidR="00EC59E6" w:rsidRPr="00FF7981" w:rsidRDefault="008339D5" w:rsidP="003B3EA2">
      <w:pPr>
        <w:pStyle w:val="HangingIndent"/>
      </w:pPr>
      <w:r w:rsidRPr="00FF7981">
        <w:lastRenderedPageBreak/>
        <w:fldChar w:fldCharType="end"/>
      </w:r>
      <w:r w:rsidR="00155950" w:rsidRPr="008F3F93">
        <w:t>Yang, S</w:t>
      </w:r>
      <w:r w:rsidR="00155950">
        <w:t>huang</w:t>
      </w:r>
      <w:r w:rsidR="00155950" w:rsidRPr="008F3F93">
        <w:t xml:space="preserve">. et al. (2014). “Evaluating the Impacts and Feedbacks of Payments for Ecosystem Services.” </w:t>
      </w:r>
      <w:r w:rsidR="00155950" w:rsidRPr="008F3F93">
        <w:rPr>
          <w:i/>
        </w:rPr>
        <w:t>AAG Annual Meeting</w:t>
      </w:r>
      <w:r w:rsidR="00155950" w:rsidRPr="008F3F93">
        <w:t>. Presentation.</w:t>
      </w:r>
    </w:p>
    <w:sectPr w:rsidR="00EC59E6" w:rsidRPr="00FF7981" w:rsidSect="003F423C">
      <w:footerReference w:type="default" r:id="rId33"/>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78F8C" w14:textId="77777777" w:rsidR="00D843FF" w:rsidRDefault="00D843FF" w:rsidP="000421CE">
      <w:r>
        <w:separator/>
      </w:r>
    </w:p>
  </w:endnote>
  <w:endnote w:type="continuationSeparator" w:id="0">
    <w:p w14:paraId="76BF7775" w14:textId="77777777" w:rsidR="00D843FF" w:rsidRDefault="00D843FF" w:rsidP="00042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1063"/>
      <w:docPartObj>
        <w:docPartGallery w:val="Page Numbers (Bottom of Page)"/>
        <w:docPartUnique/>
      </w:docPartObj>
    </w:sdtPr>
    <w:sdtEndPr/>
    <w:sdtContent>
      <w:p w14:paraId="2A81C4C5" w14:textId="77777777" w:rsidR="000A55B5" w:rsidRDefault="000A55B5">
        <w:pPr>
          <w:pStyle w:val="Footer"/>
          <w:jc w:val="center"/>
        </w:pPr>
        <w:r>
          <w:fldChar w:fldCharType="begin"/>
        </w:r>
        <w:r>
          <w:instrText xml:space="preserve"> PAGE   \* MERGEFORMAT </w:instrText>
        </w:r>
        <w:r>
          <w:fldChar w:fldCharType="separate"/>
        </w:r>
        <w:r w:rsidRPr="00C4271E">
          <w:rPr>
            <w:noProof/>
            <w:lang w:val="zh-CN"/>
          </w:rPr>
          <w:t>20</w:t>
        </w:r>
        <w:r>
          <w:fldChar w:fldCharType="end"/>
        </w:r>
      </w:p>
    </w:sdtContent>
  </w:sdt>
  <w:p w14:paraId="4F667270" w14:textId="77777777" w:rsidR="000A55B5" w:rsidRDefault="000A5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DE032" w14:textId="77777777" w:rsidR="00D843FF" w:rsidRDefault="00D843FF" w:rsidP="000421CE">
      <w:r>
        <w:separator/>
      </w:r>
    </w:p>
  </w:footnote>
  <w:footnote w:type="continuationSeparator" w:id="0">
    <w:p w14:paraId="1698C4B7" w14:textId="77777777" w:rsidR="00D843FF" w:rsidRDefault="00D843FF" w:rsidP="000421CE">
      <w:r>
        <w:continuationSeparator/>
      </w:r>
    </w:p>
  </w:footnote>
  <w:footnote w:id="1">
    <w:p w14:paraId="39E5836A" w14:textId="2D782220" w:rsidR="000A55B5" w:rsidRDefault="000A55B5">
      <w:pPr>
        <w:pStyle w:val="FootnoteText"/>
      </w:pPr>
      <w:r>
        <w:rPr>
          <w:rStyle w:val="FootnoteReference"/>
        </w:rPr>
        <w:footnoteRef/>
      </w:r>
      <w:r>
        <w:t xml:space="preserve"> </w:t>
      </w:r>
      <w:r>
        <w:rPr>
          <w:rFonts w:hint="eastAsia"/>
        </w:rPr>
        <w:t xml:space="preserve">In Windows 10, click on the Windows icon on the lower-left corner of your computer monitor, type </w:t>
      </w:r>
      <w:r>
        <w:t>any letter</w:t>
      </w:r>
      <w:r>
        <w:rPr>
          <w:rFonts w:hint="eastAsia"/>
        </w:rPr>
        <w:t xml:space="preserve">, and you will see the search window. Type command </w:t>
      </w:r>
      <w:r>
        <w:t xml:space="preserve">or </w:t>
      </w:r>
      <w:proofErr w:type="spellStart"/>
      <w:r>
        <w:t>cmd</w:t>
      </w:r>
      <w:proofErr w:type="spellEnd"/>
      <w:r>
        <w:t xml:space="preserve"> </w:t>
      </w:r>
      <w:r>
        <w:rPr>
          <w:rFonts w:hint="eastAsia"/>
        </w:rPr>
        <w:t xml:space="preserve">in the search line, and you will see the icon for the </w:t>
      </w:r>
      <w:r w:rsidRPr="00FF7981">
        <w:rPr>
          <w:rFonts w:ascii="Times New Roman" w:hAnsi="Times New Roman" w:cs="Times New Roman"/>
        </w:rPr>
        <w:t>Command Prompt</w:t>
      </w:r>
      <w:r>
        <w:rPr>
          <w:rFonts w:ascii="Times New Roman" w:hAnsi="Times New Roman" w:cs="Times New Roman" w:hint="eastAsia"/>
        </w:rPr>
        <w:t>.</w:t>
      </w:r>
      <w:r>
        <w:rPr>
          <w:rFonts w:ascii="Times New Roman" w:hAnsi="Times New Roman" w:cs="Times New Roman"/>
        </w:rPr>
        <w:t xml:space="preserve"> cmd.exe is the name of the Command Prompt executable program.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FFB"/>
    <w:multiLevelType w:val="hybridMultilevel"/>
    <w:tmpl w:val="CB087496"/>
    <w:lvl w:ilvl="0" w:tplc="3AC4FA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49B9"/>
    <w:multiLevelType w:val="hybridMultilevel"/>
    <w:tmpl w:val="0C1033FC"/>
    <w:lvl w:ilvl="0" w:tplc="9F7C02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946C9"/>
    <w:multiLevelType w:val="hybridMultilevel"/>
    <w:tmpl w:val="29B2F416"/>
    <w:lvl w:ilvl="0" w:tplc="6160FE52">
      <w:start w:val="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B17C5"/>
    <w:multiLevelType w:val="hybridMultilevel"/>
    <w:tmpl w:val="2B908B26"/>
    <w:lvl w:ilvl="0" w:tplc="6160FE52">
      <w:start w:val="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66339"/>
    <w:multiLevelType w:val="hybridMultilevel"/>
    <w:tmpl w:val="B6E28BD8"/>
    <w:lvl w:ilvl="0" w:tplc="3E3E3034">
      <w:start w:val="6"/>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dy Mak">
    <w15:presenceInfo w15:providerId="None" w15:userId="Judy M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8E"/>
    <w:rsid w:val="00032807"/>
    <w:rsid w:val="000353B0"/>
    <w:rsid w:val="00035CC3"/>
    <w:rsid w:val="0003681E"/>
    <w:rsid w:val="00037533"/>
    <w:rsid w:val="000421CE"/>
    <w:rsid w:val="00043100"/>
    <w:rsid w:val="0004486F"/>
    <w:rsid w:val="0004798B"/>
    <w:rsid w:val="0005183A"/>
    <w:rsid w:val="00056FBE"/>
    <w:rsid w:val="000665BC"/>
    <w:rsid w:val="00073676"/>
    <w:rsid w:val="00073B9C"/>
    <w:rsid w:val="00090E15"/>
    <w:rsid w:val="00094BE5"/>
    <w:rsid w:val="000A55B5"/>
    <w:rsid w:val="000A7D8E"/>
    <w:rsid w:val="000B2082"/>
    <w:rsid w:val="000B36FE"/>
    <w:rsid w:val="000B5664"/>
    <w:rsid w:val="000B5C65"/>
    <w:rsid w:val="000C0B72"/>
    <w:rsid w:val="000C4459"/>
    <w:rsid w:val="000C5B7B"/>
    <w:rsid w:val="000D2AF3"/>
    <w:rsid w:val="000E4786"/>
    <w:rsid w:val="000E4DC5"/>
    <w:rsid w:val="000E7D70"/>
    <w:rsid w:val="001035F4"/>
    <w:rsid w:val="001154DC"/>
    <w:rsid w:val="0011712D"/>
    <w:rsid w:val="00123D26"/>
    <w:rsid w:val="0012461A"/>
    <w:rsid w:val="00130A4E"/>
    <w:rsid w:val="001442A2"/>
    <w:rsid w:val="00145F18"/>
    <w:rsid w:val="00150D21"/>
    <w:rsid w:val="00155950"/>
    <w:rsid w:val="00164083"/>
    <w:rsid w:val="001705B7"/>
    <w:rsid w:val="001815EF"/>
    <w:rsid w:val="001A1642"/>
    <w:rsid w:val="001A18B8"/>
    <w:rsid w:val="001A4A10"/>
    <w:rsid w:val="001A682A"/>
    <w:rsid w:val="001B4D80"/>
    <w:rsid w:val="001B63D0"/>
    <w:rsid w:val="001C269A"/>
    <w:rsid w:val="001C78E4"/>
    <w:rsid w:val="001D0E41"/>
    <w:rsid w:val="001E0F51"/>
    <w:rsid w:val="001E1F42"/>
    <w:rsid w:val="001F5558"/>
    <w:rsid w:val="00216F31"/>
    <w:rsid w:val="002264AF"/>
    <w:rsid w:val="00237B39"/>
    <w:rsid w:val="00242DF3"/>
    <w:rsid w:val="0024314A"/>
    <w:rsid w:val="00245604"/>
    <w:rsid w:val="00264B9E"/>
    <w:rsid w:val="00266E36"/>
    <w:rsid w:val="002727A0"/>
    <w:rsid w:val="0027341B"/>
    <w:rsid w:val="00274CAE"/>
    <w:rsid w:val="002837FC"/>
    <w:rsid w:val="00285415"/>
    <w:rsid w:val="00290286"/>
    <w:rsid w:val="00292D3E"/>
    <w:rsid w:val="002A086F"/>
    <w:rsid w:val="002B3EF3"/>
    <w:rsid w:val="002C4568"/>
    <w:rsid w:val="002D11FA"/>
    <w:rsid w:val="002D1700"/>
    <w:rsid w:val="002D4080"/>
    <w:rsid w:val="002D663F"/>
    <w:rsid w:val="002D6D43"/>
    <w:rsid w:val="002D7CCA"/>
    <w:rsid w:val="002E0234"/>
    <w:rsid w:val="003049D0"/>
    <w:rsid w:val="0030539E"/>
    <w:rsid w:val="00312D29"/>
    <w:rsid w:val="00324038"/>
    <w:rsid w:val="003330F2"/>
    <w:rsid w:val="00334AC8"/>
    <w:rsid w:val="003415FB"/>
    <w:rsid w:val="00344816"/>
    <w:rsid w:val="00357372"/>
    <w:rsid w:val="003578FF"/>
    <w:rsid w:val="0036265E"/>
    <w:rsid w:val="00364614"/>
    <w:rsid w:val="003954DB"/>
    <w:rsid w:val="003B075E"/>
    <w:rsid w:val="003B3EA2"/>
    <w:rsid w:val="003B3FD9"/>
    <w:rsid w:val="003B6173"/>
    <w:rsid w:val="003B7CC3"/>
    <w:rsid w:val="003C3DAB"/>
    <w:rsid w:val="003E16DF"/>
    <w:rsid w:val="003F423C"/>
    <w:rsid w:val="0040132F"/>
    <w:rsid w:val="00411961"/>
    <w:rsid w:val="00420578"/>
    <w:rsid w:val="00432EE4"/>
    <w:rsid w:val="00440EAA"/>
    <w:rsid w:val="00450784"/>
    <w:rsid w:val="00451B5D"/>
    <w:rsid w:val="004932C3"/>
    <w:rsid w:val="004935D9"/>
    <w:rsid w:val="004A58E6"/>
    <w:rsid w:val="004B32CD"/>
    <w:rsid w:val="004C09AD"/>
    <w:rsid w:val="004C25ED"/>
    <w:rsid w:val="004C53DD"/>
    <w:rsid w:val="0050006B"/>
    <w:rsid w:val="00503F85"/>
    <w:rsid w:val="00512D05"/>
    <w:rsid w:val="0051434C"/>
    <w:rsid w:val="00515784"/>
    <w:rsid w:val="00533144"/>
    <w:rsid w:val="00536E47"/>
    <w:rsid w:val="0054162C"/>
    <w:rsid w:val="0054309A"/>
    <w:rsid w:val="00544956"/>
    <w:rsid w:val="005559CB"/>
    <w:rsid w:val="005615C7"/>
    <w:rsid w:val="0057312C"/>
    <w:rsid w:val="00574903"/>
    <w:rsid w:val="0057543E"/>
    <w:rsid w:val="005770F6"/>
    <w:rsid w:val="005919AD"/>
    <w:rsid w:val="0059236A"/>
    <w:rsid w:val="00594450"/>
    <w:rsid w:val="00594ED8"/>
    <w:rsid w:val="005A0325"/>
    <w:rsid w:val="005B1AF7"/>
    <w:rsid w:val="005B3421"/>
    <w:rsid w:val="005B48E0"/>
    <w:rsid w:val="005C5F7F"/>
    <w:rsid w:val="005F1F5E"/>
    <w:rsid w:val="005F374B"/>
    <w:rsid w:val="005F5FE5"/>
    <w:rsid w:val="00605C67"/>
    <w:rsid w:val="00607B78"/>
    <w:rsid w:val="00614444"/>
    <w:rsid w:val="00621E10"/>
    <w:rsid w:val="00634757"/>
    <w:rsid w:val="006467E1"/>
    <w:rsid w:val="00656E84"/>
    <w:rsid w:val="00660A7E"/>
    <w:rsid w:val="0066120C"/>
    <w:rsid w:val="00666C07"/>
    <w:rsid w:val="00667F86"/>
    <w:rsid w:val="0067201A"/>
    <w:rsid w:val="00672AE9"/>
    <w:rsid w:val="00673BD0"/>
    <w:rsid w:val="0067712E"/>
    <w:rsid w:val="0068162A"/>
    <w:rsid w:val="00694CCD"/>
    <w:rsid w:val="0069553D"/>
    <w:rsid w:val="00695C90"/>
    <w:rsid w:val="006A1C06"/>
    <w:rsid w:val="006A2509"/>
    <w:rsid w:val="006B0C5D"/>
    <w:rsid w:val="006B1244"/>
    <w:rsid w:val="006B228F"/>
    <w:rsid w:val="006B6EF9"/>
    <w:rsid w:val="006C358C"/>
    <w:rsid w:val="006C70C8"/>
    <w:rsid w:val="006D0739"/>
    <w:rsid w:val="006D4D39"/>
    <w:rsid w:val="006E7855"/>
    <w:rsid w:val="006F0131"/>
    <w:rsid w:val="006F533D"/>
    <w:rsid w:val="00703692"/>
    <w:rsid w:val="00715A03"/>
    <w:rsid w:val="0072145D"/>
    <w:rsid w:val="007214FE"/>
    <w:rsid w:val="007320D5"/>
    <w:rsid w:val="00734F67"/>
    <w:rsid w:val="00740849"/>
    <w:rsid w:val="007423BD"/>
    <w:rsid w:val="007624EE"/>
    <w:rsid w:val="007635BF"/>
    <w:rsid w:val="00764A92"/>
    <w:rsid w:val="00765EB4"/>
    <w:rsid w:val="00766777"/>
    <w:rsid w:val="00775B14"/>
    <w:rsid w:val="00782D3A"/>
    <w:rsid w:val="00786D3C"/>
    <w:rsid w:val="0079408E"/>
    <w:rsid w:val="00797977"/>
    <w:rsid w:val="007A38B9"/>
    <w:rsid w:val="007A4E80"/>
    <w:rsid w:val="007A63B5"/>
    <w:rsid w:val="007C0E9E"/>
    <w:rsid w:val="007D229D"/>
    <w:rsid w:val="007D3AAB"/>
    <w:rsid w:val="007E55F1"/>
    <w:rsid w:val="007F1C94"/>
    <w:rsid w:val="007F2FA7"/>
    <w:rsid w:val="008043B5"/>
    <w:rsid w:val="00811047"/>
    <w:rsid w:val="008144FE"/>
    <w:rsid w:val="008339D5"/>
    <w:rsid w:val="0083624B"/>
    <w:rsid w:val="00837F56"/>
    <w:rsid w:val="0084194E"/>
    <w:rsid w:val="008475DB"/>
    <w:rsid w:val="0085192D"/>
    <w:rsid w:val="0085618C"/>
    <w:rsid w:val="0087324A"/>
    <w:rsid w:val="008857CD"/>
    <w:rsid w:val="008A073D"/>
    <w:rsid w:val="008A61FC"/>
    <w:rsid w:val="008B484E"/>
    <w:rsid w:val="008B7D31"/>
    <w:rsid w:val="008D19F4"/>
    <w:rsid w:val="008E0371"/>
    <w:rsid w:val="009017DB"/>
    <w:rsid w:val="0090486E"/>
    <w:rsid w:val="00915967"/>
    <w:rsid w:val="0092181E"/>
    <w:rsid w:val="009242DC"/>
    <w:rsid w:val="0096027B"/>
    <w:rsid w:val="00963CC5"/>
    <w:rsid w:val="00975EFA"/>
    <w:rsid w:val="0097602D"/>
    <w:rsid w:val="00981F91"/>
    <w:rsid w:val="009901C8"/>
    <w:rsid w:val="00991519"/>
    <w:rsid w:val="009A43C5"/>
    <w:rsid w:val="009A43E5"/>
    <w:rsid w:val="00A02C1A"/>
    <w:rsid w:val="00A04BD4"/>
    <w:rsid w:val="00A05102"/>
    <w:rsid w:val="00A05176"/>
    <w:rsid w:val="00A135AD"/>
    <w:rsid w:val="00A41317"/>
    <w:rsid w:val="00A64F37"/>
    <w:rsid w:val="00A65F46"/>
    <w:rsid w:val="00A65F53"/>
    <w:rsid w:val="00A677A5"/>
    <w:rsid w:val="00A73D42"/>
    <w:rsid w:val="00A8074C"/>
    <w:rsid w:val="00A83749"/>
    <w:rsid w:val="00A8552C"/>
    <w:rsid w:val="00A87E09"/>
    <w:rsid w:val="00A912DB"/>
    <w:rsid w:val="00A935C5"/>
    <w:rsid w:val="00AA7D3F"/>
    <w:rsid w:val="00AB2E38"/>
    <w:rsid w:val="00AC4083"/>
    <w:rsid w:val="00AC72D4"/>
    <w:rsid w:val="00AD0FED"/>
    <w:rsid w:val="00AD76C7"/>
    <w:rsid w:val="00AD79A6"/>
    <w:rsid w:val="00AE3399"/>
    <w:rsid w:val="00B062DB"/>
    <w:rsid w:val="00B06FBF"/>
    <w:rsid w:val="00B17A15"/>
    <w:rsid w:val="00B233A5"/>
    <w:rsid w:val="00B24D1B"/>
    <w:rsid w:val="00B41D34"/>
    <w:rsid w:val="00B45FE5"/>
    <w:rsid w:val="00B52A88"/>
    <w:rsid w:val="00B701EE"/>
    <w:rsid w:val="00B7415B"/>
    <w:rsid w:val="00B742FE"/>
    <w:rsid w:val="00B765E4"/>
    <w:rsid w:val="00B9003E"/>
    <w:rsid w:val="00BA07F1"/>
    <w:rsid w:val="00BA166E"/>
    <w:rsid w:val="00BA3AF1"/>
    <w:rsid w:val="00BA6C15"/>
    <w:rsid w:val="00BB20B2"/>
    <w:rsid w:val="00BB5DB8"/>
    <w:rsid w:val="00BC3DCA"/>
    <w:rsid w:val="00BD2B82"/>
    <w:rsid w:val="00BD71CF"/>
    <w:rsid w:val="00BE323B"/>
    <w:rsid w:val="00BE717E"/>
    <w:rsid w:val="00BF06E8"/>
    <w:rsid w:val="00BF1B53"/>
    <w:rsid w:val="00BF7577"/>
    <w:rsid w:val="00C0116F"/>
    <w:rsid w:val="00C061A4"/>
    <w:rsid w:val="00C061FA"/>
    <w:rsid w:val="00C4271E"/>
    <w:rsid w:val="00C5119B"/>
    <w:rsid w:val="00C63D38"/>
    <w:rsid w:val="00C73B16"/>
    <w:rsid w:val="00C86847"/>
    <w:rsid w:val="00C917DE"/>
    <w:rsid w:val="00C94D8A"/>
    <w:rsid w:val="00CA1555"/>
    <w:rsid w:val="00CA47C0"/>
    <w:rsid w:val="00CB6CEE"/>
    <w:rsid w:val="00CC0654"/>
    <w:rsid w:val="00CC252A"/>
    <w:rsid w:val="00CD070C"/>
    <w:rsid w:val="00CD3DE1"/>
    <w:rsid w:val="00CD52D4"/>
    <w:rsid w:val="00CD7D50"/>
    <w:rsid w:val="00CE3797"/>
    <w:rsid w:val="00D059F6"/>
    <w:rsid w:val="00D06ED6"/>
    <w:rsid w:val="00D10B7A"/>
    <w:rsid w:val="00D164B5"/>
    <w:rsid w:val="00D24026"/>
    <w:rsid w:val="00D53CFB"/>
    <w:rsid w:val="00D6429B"/>
    <w:rsid w:val="00D64419"/>
    <w:rsid w:val="00D652AE"/>
    <w:rsid w:val="00D77898"/>
    <w:rsid w:val="00D843FF"/>
    <w:rsid w:val="00D96B6B"/>
    <w:rsid w:val="00D97F2A"/>
    <w:rsid w:val="00DA2A31"/>
    <w:rsid w:val="00DA5260"/>
    <w:rsid w:val="00DA70D2"/>
    <w:rsid w:val="00DB0133"/>
    <w:rsid w:val="00DC4B3B"/>
    <w:rsid w:val="00DC618E"/>
    <w:rsid w:val="00DC6B51"/>
    <w:rsid w:val="00DD7258"/>
    <w:rsid w:val="00DE2807"/>
    <w:rsid w:val="00DE7BB8"/>
    <w:rsid w:val="00DF77C3"/>
    <w:rsid w:val="00E04981"/>
    <w:rsid w:val="00E05909"/>
    <w:rsid w:val="00E14789"/>
    <w:rsid w:val="00E14C01"/>
    <w:rsid w:val="00E30A5C"/>
    <w:rsid w:val="00E3357D"/>
    <w:rsid w:val="00E53AF9"/>
    <w:rsid w:val="00E55973"/>
    <w:rsid w:val="00E565FB"/>
    <w:rsid w:val="00E616FE"/>
    <w:rsid w:val="00E75E79"/>
    <w:rsid w:val="00E762BF"/>
    <w:rsid w:val="00E93762"/>
    <w:rsid w:val="00E96EAF"/>
    <w:rsid w:val="00EA2948"/>
    <w:rsid w:val="00EA3991"/>
    <w:rsid w:val="00EA7036"/>
    <w:rsid w:val="00EB5A5F"/>
    <w:rsid w:val="00EC36B0"/>
    <w:rsid w:val="00EC59E6"/>
    <w:rsid w:val="00EC6E13"/>
    <w:rsid w:val="00EE0B41"/>
    <w:rsid w:val="00EE5ED5"/>
    <w:rsid w:val="00F12BF1"/>
    <w:rsid w:val="00F25796"/>
    <w:rsid w:val="00F4091F"/>
    <w:rsid w:val="00F423E1"/>
    <w:rsid w:val="00F46ED7"/>
    <w:rsid w:val="00F50E51"/>
    <w:rsid w:val="00F7009C"/>
    <w:rsid w:val="00F7092D"/>
    <w:rsid w:val="00F70B70"/>
    <w:rsid w:val="00F7255C"/>
    <w:rsid w:val="00F81486"/>
    <w:rsid w:val="00F837A2"/>
    <w:rsid w:val="00F843D8"/>
    <w:rsid w:val="00F8589A"/>
    <w:rsid w:val="00F8729C"/>
    <w:rsid w:val="00F9459C"/>
    <w:rsid w:val="00F95948"/>
    <w:rsid w:val="00FA49BA"/>
    <w:rsid w:val="00FB19EF"/>
    <w:rsid w:val="00FC170F"/>
    <w:rsid w:val="00FC7C5B"/>
    <w:rsid w:val="00FD7554"/>
    <w:rsid w:val="00FF3C1D"/>
    <w:rsid w:val="00FF60F7"/>
    <w:rsid w:val="00FF79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9A971"/>
  <w15:docId w15:val="{2C4D12AA-CD76-415F-9528-E5DA7EED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23C"/>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3F423C"/>
    <w:rPr>
      <w:color w:val="000080"/>
      <w:u w:val="single"/>
    </w:rPr>
  </w:style>
  <w:style w:type="paragraph" w:customStyle="1" w:styleId="Heading">
    <w:name w:val="Heading"/>
    <w:basedOn w:val="Normal"/>
    <w:next w:val="BodyText"/>
    <w:qFormat/>
    <w:rsid w:val="003F423C"/>
    <w:pPr>
      <w:keepNext/>
      <w:spacing w:before="240" w:after="120"/>
    </w:pPr>
    <w:rPr>
      <w:rFonts w:ascii="Liberation Sans" w:eastAsia="Microsoft YaHei" w:hAnsi="Liberation Sans"/>
      <w:sz w:val="28"/>
      <w:szCs w:val="28"/>
    </w:rPr>
  </w:style>
  <w:style w:type="paragraph" w:styleId="BodyText">
    <w:name w:val="Body Text"/>
    <w:basedOn w:val="Normal"/>
    <w:rsid w:val="003F423C"/>
    <w:pPr>
      <w:spacing w:after="140" w:line="288" w:lineRule="auto"/>
    </w:pPr>
  </w:style>
  <w:style w:type="paragraph" w:styleId="List">
    <w:name w:val="List"/>
    <w:basedOn w:val="BodyText"/>
    <w:rsid w:val="003F423C"/>
  </w:style>
  <w:style w:type="paragraph" w:styleId="Caption">
    <w:name w:val="caption"/>
    <w:basedOn w:val="Normal"/>
    <w:qFormat/>
    <w:rsid w:val="003F423C"/>
    <w:pPr>
      <w:suppressLineNumbers/>
      <w:spacing w:before="120" w:after="120"/>
    </w:pPr>
    <w:rPr>
      <w:i/>
      <w:iCs/>
    </w:rPr>
  </w:style>
  <w:style w:type="paragraph" w:customStyle="1" w:styleId="Index">
    <w:name w:val="Index"/>
    <w:basedOn w:val="Normal"/>
    <w:qFormat/>
    <w:rsid w:val="003F423C"/>
    <w:pPr>
      <w:suppressLineNumbers/>
    </w:pPr>
  </w:style>
  <w:style w:type="paragraph" w:customStyle="1" w:styleId="PreformattedText">
    <w:name w:val="Preformatted Text"/>
    <w:basedOn w:val="Normal"/>
    <w:qFormat/>
    <w:rsid w:val="003F423C"/>
  </w:style>
  <w:style w:type="paragraph" w:styleId="ListParagraph">
    <w:name w:val="List Paragraph"/>
    <w:basedOn w:val="Normal"/>
    <w:uiPriority w:val="34"/>
    <w:qFormat/>
    <w:rsid w:val="00B06FBF"/>
    <w:pPr>
      <w:ind w:left="720"/>
      <w:contextualSpacing/>
    </w:pPr>
    <w:rPr>
      <w:rFonts w:cs="Mangal"/>
      <w:szCs w:val="21"/>
    </w:rPr>
  </w:style>
  <w:style w:type="character" w:styleId="Hyperlink">
    <w:name w:val="Hyperlink"/>
    <w:basedOn w:val="DefaultParagraphFont"/>
    <w:uiPriority w:val="99"/>
    <w:unhideWhenUsed/>
    <w:rsid w:val="00F8589A"/>
    <w:rPr>
      <w:color w:val="0563C1" w:themeColor="hyperlink"/>
      <w:u w:val="single"/>
    </w:rPr>
  </w:style>
  <w:style w:type="character" w:customStyle="1" w:styleId="UnresolvedMention1">
    <w:name w:val="Unresolved Mention1"/>
    <w:basedOn w:val="DefaultParagraphFont"/>
    <w:uiPriority w:val="99"/>
    <w:semiHidden/>
    <w:unhideWhenUsed/>
    <w:rsid w:val="00F8589A"/>
    <w:rPr>
      <w:color w:val="808080"/>
      <w:shd w:val="clear" w:color="auto" w:fill="E6E6E6"/>
    </w:rPr>
  </w:style>
  <w:style w:type="character" w:styleId="CommentReference">
    <w:name w:val="annotation reference"/>
    <w:basedOn w:val="DefaultParagraphFont"/>
    <w:uiPriority w:val="99"/>
    <w:semiHidden/>
    <w:unhideWhenUsed/>
    <w:rsid w:val="002D663F"/>
    <w:rPr>
      <w:sz w:val="21"/>
      <w:szCs w:val="21"/>
    </w:rPr>
  </w:style>
  <w:style w:type="paragraph" w:styleId="CommentText">
    <w:name w:val="annotation text"/>
    <w:basedOn w:val="Normal"/>
    <w:link w:val="CommentTextChar"/>
    <w:uiPriority w:val="99"/>
    <w:semiHidden/>
    <w:unhideWhenUsed/>
    <w:rsid w:val="002D663F"/>
    <w:rPr>
      <w:rFonts w:cs="Mangal"/>
      <w:szCs w:val="21"/>
    </w:rPr>
  </w:style>
  <w:style w:type="character" w:customStyle="1" w:styleId="CommentTextChar">
    <w:name w:val="Comment Text Char"/>
    <w:basedOn w:val="DefaultParagraphFont"/>
    <w:link w:val="CommentText"/>
    <w:uiPriority w:val="99"/>
    <w:semiHidden/>
    <w:rsid w:val="002D663F"/>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2D663F"/>
    <w:rPr>
      <w:b/>
      <w:bCs/>
    </w:rPr>
  </w:style>
  <w:style w:type="character" w:customStyle="1" w:styleId="CommentSubjectChar">
    <w:name w:val="Comment Subject Char"/>
    <w:basedOn w:val="CommentTextChar"/>
    <w:link w:val="CommentSubject"/>
    <w:uiPriority w:val="99"/>
    <w:semiHidden/>
    <w:rsid w:val="002D663F"/>
    <w:rPr>
      <w:rFonts w:cs="Mangal"/>
      <w:b/>
      <w:bCs/>
      <w:color w:val="00000A"/>
      <w:sz w:val="24"/>
      <w:szCs w:val="21"/>
    </w:rPr>
  </w:style>
  <w:style w:type="paragraph" w:styleId="BalloonText">
    <w:name w:val="Balloon Text"/>
    <w:basedOn w:val="Normal"/>
    <w:link w:val="BalloonTextChar"/>
    <w:uiPriority w:val="99"/>
    <w:semiHidden/>
    <w:unhideWhenUsed/>
    <w:rsid w:val="002D663F"/>
    <w:rPr>
      <w:rFonts w:cs="Mangal"/>
      <w:sz w:val="16"/>
      <w:szCs w:val="14"/>
    </w:rPr>
  </w:style>
  <w:style w:type="character" w:customStyle="1" w:styleId="BalloonTextChar">
    <w:name w:val="Balloon Text Char"/>
    <w:basedOn w:val="DefaultParagraphFont"/>
    <w:link w:val="BalloonText"/>
    <w:uiPriority w:val="99"/>
    <w:semiHidden/>
    <w:rsid w:val="002D663F"/>
    <w:rPr>
      <w:rFonts w:cs="Mangal"/>
      <w:color w:val="00000A"/>
      <w:sz w:val="16"/>
      <w:szCs w:val="14"/>
    </w:rPr>
  </w:style>
  <w:style w:type="paragraph" w:styleId="Bibliography">
    <w:name w:val="Bibliography"/>
    <w:basedOn w:val="Normal"/>
    <w:next w:val="Normal"/>
    <w:uiPriority w:val="37"/>
    <w:unhideWhenUsed/>
    <w:rsid w:val="00EC59E6"/>
    <w:pPr>
      <w:spacing w:after="240"/>
    </w:pPr>
    <w:rPr>
      <w:rFonts w:cs="Mangal"/>
      <w:szCs w:val="21"/>
    </w:rPr>
  </w:style>
  <w:style w:type="paragraph" w:customStyle="1" w:styleId="HangingIndent">
    <w:name w:val="Hanging Indent"/>
    <w:basedOn w:val="Normal"/>
    <w:rsid w:val="00155950"/>
    <w:pPr>
      <w:spacing w:after="120"/>
      <w:ind w:left="720" w:hanging="720"/>
    </w:pPr>
    <w:rPr>
      <w:rFonts w:ascii="Times New Roman" w:eastAsiaTheme="minorEastAsia" w:hAnsi="Times New Roman" w:cs="Times New Roman"/>
      <w:color w:val="auto"/>
      <w:lang w:eastAsia="en-US" w:bidi="ar-SA"/>
    </w:rPr>
  </w:style>
  <w:style w:type="character" w:customStyle="1" w:styleId="UnresolvedMention2">
    <w:name w:val="Unresolved Mention2"/>
    <w:basedOn w:val="DefaultParagraphFont"/>
    <w:uiPriority w:val="99"/>
    <w:semiHidden/>
    <w:unhideWhenUsed/>
    <w:rsid w:val="003B6173"/>
    <w:rPr>
      <w:color w:val="605E5C"/>
      <w:shd w:val="clear" w:color="auto" w:fill="E1DFDD"/>
    </w:rPr>
  </w:style>
  <w:style w:type="paragraph" w:styleId="Header">
    <w:name w:val="header"/>
    <w:basedOn w:val="Normal"/>
    <w:link w:val="HeaderChar"/>
    <w:uiPriority w:val="99"/>
    <w:unhideWhenUsed/>
    <w:rsid w:val="000421CE"/>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0421CE"/>
    <w:rPr>
      <w:rFonts w:cs="Mangal"/>
      <w:color w:val="00000A"/>
      <w:sz w:val="18"/>
      <w:szCs w:val="16"/>
    </w:rPr>
  </w:style>
  <w:style w:type="paragraph" w:styleId="Footer">
    <w:name w:val="footer"/>
    <w:basedOn w:val="Normal"/>
    <w:link w:val="FooterChar"/>
    <w:uiPriority w:val="99"/>
    <w:unhideWhenUsed/>
    <w:rsid w:val="000421CE"/>
    <w:pPr>
      <w:tabs>
        <w:tab w:val="center" w:pos="4153"/>
        <w:tab w:val="right" w:pos="8306"/>
      </w:tabs>
      <w:snapToGrid w:val="0"/>
    </w:pPr>
    <w:rPr>
      <w:rFonts w:cs="Mangal"/>
      <w:sz w:val="18"/>
      <w:szCs w:val="16"/>
    </w:rPr>
  </w:style>
  <w:style w:type="character" w:customStyle="1" w:styleId="FooterChar">
    <w:name w:val="Footer Char"/>
    <w:basedOn w:val="DefaultParagraphFont"/>
    <w:link w:val="Footer"/>
    <w:uiPriority w:val="99"/>
    <w:rsid w:val="000421CE"/>
    <w:rPr>
      <w:rFonts w:cs="Mangal"/>
      <w:color w:val="00000A"/>
      <w:sz w:val="18"/>
      <w:szCs w:val="16"/>
    </w:rPr>
  </w:style>
  <w:style w:type="paragraph" w:styleId="FootnoteText">
    <w:name w:val="footnote text"/>
    <w:basedOn w:val="Normal"/>
    <w:link w:val="FootnoteTextChar"/>
    <w:uiPriority w:val="99"/>
    <w:semiHidden/>
    <w:unhideWhenUsed/>
    <w:rsid w:val="008E0371"/>
    <w:pPr>
      <w:snapToGrid w:val="0"/>
    </w:pPr>
    <w:rPr>
      <w:rFonts w:cs="Mangal"/>
      <w:sz w:val="18"/>
      <w:szCs w:val="16"/>
    </w:rPr>
  </w:style>
  <w:style w:type="character" w:customStyle="1" w:styleId="FootnoteTextChar">
    <w:name w:val="Footnote Text Char"/>
    <w:basedOn w:val="DefaultParagraphFont"/>
    <w:link w:val="FootnoteText"/>
    <w:uiPriority w:val="99"/>
    <w:semiHidden/>
    <w:rsid w:val="008E0371"/>
    <w:rPr>
      <w:rFonts w:cs="Mangal"/>
      <w:color w:val="00000A"/>
      <w:sz w:val="18"/>
      <w:szCs w:val="16"/>
    </w:rPr>
  </w:style>
  <w:style w:type="character" w:styleId="FootnoteReference">
    <w:name w:val="footnote reference"/>
    <w:basedOn w:val="DefaultParagraphFont"/>
    <w:uiPriority w:val="99"/>
    <w:semiHidden/>
    <w:unhideWhenUsed/>
    <w:rsid w:val="008E0371"/>
    <w:rPr>
      <w:vertAlign w:val="superscript"/>
    </w:rPr>
  </w:style>
  <w:style w:type="paragraph" w:styleId="Revision">
    <w:name w:val="Revision"/>
    <w:hidden/>
    <w:uiPriority w:val="99"/>
    <w:semiHidden/>
    <w:rsid w:val="00FF3C1D"/>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981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5.png"/><Relationship Id="rId18" Type="http://schemas.openxmlformats.org/officeDocument/2006/relationships/hyperlink" Target="https://github.com/jrmak/FNNR-ABM"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jrmak/FNNR-ABM"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github.com/jrmak/FNNR-AB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2E841-5AC8-4D4D-88C3-4BB90E88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24</Pages>
  <Words>9358</Words>
  <Characters>49133</Characters>
  <Application>Microsoft Office Word</Application>
  <DocSecurity>0</DocSecurity>
  <Lines>944</Lines>
  <Paragraphs>361</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58130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jmak42@gmail.com</dc:creator>
  <cp:keywords/>
  <dc:description/>
  <cp:lastModifiedBy>Judy Mak</cp:lastModifiedBy>
  <cp:revision>52</cp:revision>
  <cp:lastPrinted>2018-12-27T08:06:00Z</cp:lastPrinted>
  <dcterms:created xsi:type="dcterms:W3CDTF">2019-01-03T02:55:00Z</dcterms:created>
  <dcterms:modified xsi:type="dcterms:W3CDTF">2019-02-11T07:17:00Z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id="MnYP4DIv"/&gt;&lt;style id="http://www.zotero.org/styles/annals-of-the-association-of-american-geographers" hasBibliography="1" bibliographyStyleHasBeenSet="1"/&gt;&lt;prefs&gt;&lt;pref name="fieldType" value="Fie</vt:lpwstr>
  </property>
  <property fmtid="{D5CDD505-2E9C-101B-9397-08002B2CF9AE}" pid="3" name="ZOTERO_PREF_2">
    <vt:lpwstr>ld"/&gt;&lt;pref name="automaticJournalAbbreviations" value="true"/&gt;&lt;/prefs&gt;&lt;/data&gt;</vt:lpwstr>
  </property>
</Properties>
</file>